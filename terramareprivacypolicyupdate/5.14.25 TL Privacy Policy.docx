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D0A93C" w14:textId="5FDA8986" w:rsidR="00383FA9" w:rsidRPr="00383FA9" w:rsidRDefault="00B82B5F" w:rsidP="008332AD">
      <w:pPr>
        <w:jc w:val="center"/>
        <w:rPr>
          <w:rFonts w:ascii="Calibri" w:hAnsi="Calibri" w:cs="Calibri"/>
          <w:b/>
          <w:bCs/>
        </w:rPr>
      </w:pPr>
      <w:r>
        <w:rPr>
          <w:rFonts w:ascii="Calibri" w:hAnsi="Calibri" w:cs="Calibri"/>
          <w:b/>
          <w:bCs/>
        </w:rPr>
        <w:t xml:space="preserve">Terra Mare </w:t>
      </w:r>
      <w:r w:rsidR="00383FA9" w:rsidRPr="00383FA9">
        <w:rPr>
          <w:rFonts w:ascii="Calibri" w:hAnsi="Calibri" w:cs="Calibri"/>
          <w:b/>
          <w:bCs/>
        </w:rPr>
        <w:t xml:space="preserve">Privacy </w:t>
      </w:r>
      <w:r w:rsidR="00AB099C" w:rsidRPr="00281BEF">
        <w:rPr>
          <w:rFonts w:ascii="Calibri" w:hAnsi="Calibri" w:cs="Calibri"/>
          <w:b/>
          <w:bCs/>
        </w:rPr>
        <w:t>Policy</w:t>
      </w:r>
    </w:p>
    <w:p w14:paraId="19F907AA" w14:textId="26E48724" w:rsidR="00383FA9" w:rsidRPr="00752C23" w:rsidRDefault="00383FA9" w:rsidP="00383FA9">
      <w:pPr>
        <w:rPr>
          <w:rFonts w:ascii="Calibri" w:hAnsi="Calibri" w:cs="Calibri"/>
        </w:rPr>
      </w:pPr>
      <w:r w:rsidRPr="00383FA9">
        <w:rPr>
          <w:rFonts w:ascii="Calibri" w:hAnsi="Calibri" w:cs="Calibri"/>
        </w:rPr>
        <w:t>Last upda</w:t>
      </w:r>
      <w:r w:rsidRPr="00752C23">
        <w:rPr>
          <w:rFonts w:ascii="Calibri" w:hAnsi="Calibri" w:cs="Calibri"/>
        </w:rPr>
        <w:t xml:space="preserve">ted on </w:t>
      </w:r>
      <w:r w:rsidR="0031314B" w:rsidRPr="00752C23">
        <w:rPr>
          <w:rFonts w:ascii="Calibri" w:hAnsi="Calibri" w:cs="Calibri"/>
        </w:rPr>
        <w:t>[INSERT]</w:t>
      </w:r>
    </w:p>
    <w:p w14:paraId="01A7C654" w14:textId="094A8341" w:rsidR="00383FA9" w:rsidRPr="00383FA9" w:rsidRDefault="00B82B5F" w:rsidP="00383FA9">
      <w:pPr>
        <w:rPr>
          <w:rFonts w:ascii="Calibri" w:hAnsi="Calibri" w:cs="Calibri"/>
        </w:rPr>
      </w:pPr>
      <w:r w:rsidRPr="00752C23">
        <w:rPr>
          <w:rFonts w:ascii="Calibri" w:hAnsi="Calibri" w:cs="Calibri"/>
        </w:rPr>
        <w:t>MGH Beauty</w:t>
      </w:r>
      <w:r w:rsidR="007E3D88" w:rsidRPr="00752C23">
        <w:rPr>
          <w:rFonts w:ascii="Calibri" w:hAnsi="Calibri" w:cs="Calibri"/>
        </w:rPr>
        <w:t xml:space="preserve">, LLC, d/b/a </w:t>
      </w:r>
      <w:r w:rsidRPr="00752C23">
        <w:rPr>
          <w:rFonts w:ascii="Calibri" w:hAnsi="Calibri" w:cs="Calibri"/>
        </w:rPr>
        <w:t>Terra Mare</w:t>
      </w:r>
      <w:r w:rsidR="007E3D88" w:rsidRPr="00752C23">
        <w:rPr>
          <w:rFonts w:ascii="Calibri" w:hAnsi="Calibri" w:cs="Calibri"/>
        </w:rPr>
        <w:t xml:space="preserve"> </w:t>
      </w:r>
      <w:r w:rsidR="00383FA9" w:rsidRPr="00752C23">
        <w:rPr>
          <w:rFonts w:ascii="Calibri" w:hAnsi="Calibri" w:cs="Calibri"/>
        </w:rPr>
        <w:t>("</w:t>
      </w:r>
      <w:r w:rsidRPr="00752C23">
        <w:rPr>
          <w:rFonts w:ascii="Calibri" w:hAnsi="Calibri" w:cs="Calibri"/>
        </w:rPr>
        <w:t>Terra Mare</w:t>
      </w:r>
      <w:r w:rsidR="00383FA9" w:rsidRPr="00752C23">
        <w:rPr>
          <w:rFonts w:ascii="Calibri" w:hAnsi="Calibri" w:cs="Calibri"/>
        </w:rPr>
        <w:t xml:space="preserve">", “we”, “our”, “us”) is committed to </w:t>
      </w:r>
      <w:r w:rsidR="0031314B" w:rsidRPr="00752C23">
        <w:rPr>
          <w:rFonts w:ascii="Calibri" w:hAnsi="Calibri" w:cs="Calibri"/>
        </w:rPr>
        <w:t xml:space="preserve">providing transparency regarding </w:t>
      </w:r>
      <w:r w:rsidR="00383FA9" w:rsidRPr="00752C23">
        <w:rPr>
          <w:rFonts w:ascii="Calibri" w:hAnsi="Calibri" w:cs="Calibri"/>
        </w:rPr>
        <w:t>the information we collect via our website:</w:t>
      </w:r>
      <w:r w:rsidR="007B4B78" w:rsidRPr="00752C23">
        <w:t xml:space="preserve"> </w:t>
      </w:r>
      <w:r w:rsidRPr="00752C23">
        <w:rPr>
          <w:rFonts w:ascii="Calibri" w:hAnsi="Calibri" w:cs="Calibri"/>
        </w:rPr>
        <w:fldChar w:fldCharType="begin"/>
      </w:r>
      <w:ins w:id="0" w:author="Travis LI" w:date="2025-05-14T10:36:00Z" w16du:dateUtc="2025-05-14T17:36:00Z">
        <w:r w:rsidRPr="00752C23">
          <w:rPr>
            <w:rFonts w:ascii="Calibri" w:hAnsi="Calibri" w:cs="Calibri"/>
          </w:rPr>
          <w:instrText>HYPERLINK "</w:instrText>
        </w:r>
      </w:ins>
      <w:r w:rsidRPr="00752C23">
        <w:rPr>
          <w:rFonts w:ascii="Calibri" w:hAnsi="Calibri" w:cs="Calibri"/>
        </w:rPr>
        <w:instrText>https://terramare.com/</w:instrText>
      </w:r>
      <w:ins w:id="1" w:author="Travis LI" w:date="2025-05-14T10:36:00Z" w16du:dateUtc="2025-05-14T17:36:00Z">
        <w:r w:rsidRPr="00752C23">
          <w:rPr>
            <w:rFonts w:ascii="Calibri" w:hAnsi="Calibri" w:cs="Calibri"/>
          </w:rPr>
          <w:instrText>"</w:instrText>
        </w:r>
      </w:ins>
      <w:r w:rsidRPr="00752C23">
        <w:rPr>
          <w:rFonts w:ascii="Calibri" w:hAnsi="Calibri" w:cs="Calibri"/>
        </w:rPr>
        <w:fldChar w:fldCharType="separate"/>
      </w:r>
      <w:r w:rsidRPr="00752C23">
        <w:rPr>
          <w:rStyle w:val="Hyperlink"/>
          <w:rFonts w:ascii="Calibri" w:hAnsi="Calibri" w:cs="Calibri"/>
        </w:rPr>
        <w:t>https://terramare.com/</w:t>
      </w:r>
      <w:r w:rsidRPr="00752C23">
        <w:rPr>
          <w:rFonts w:ascii="Calibri" w:hAnsi="Calibri" w:cs="Calibri"/>
        </w:rPr>
        <w:fldChar w:fldCharType="end"/>
      </w:r>
      <w:r w:rsidR="007E56DD">
        <w:rPr>
          <w:rFonts w:ascii="Calibri" w:hAnsi="Calibri" w:cs="Calibri"/>
        </w:rPr>
        <w:t xml:space="preserve"> </w:t>
      </w:r>
      <w:r w:rsidR="00383FA9" w:rsidRPr="00383FA9">
        <w:rPr>
          <w:rFonts w:ascii="Calibri" w:hAnsi="Calibri" w:cs="Calibri"/>
        </w:rPr>
        <w:t>(the “Website”), as well as information we collect when we interact with you by phone, electronically, in-person</w:t>
      </w:r>
      <w:r w:rsidR="0022567C" w:rsidRPr="00281BEF">
        <w:rPr>
          <w:rFonts w:ascii="Calibri" w:hAnsi="Calibri" w:cs="Calibri"/>
        </w:rPr>
        <w:t xml:space="preserve"> or through your interactions with our online advertising</w:t>
      </w:r>
      <w:r w:rsidR="00383FA9" w:rsidRPr="00383FA9">
        <w:rPr>
          <w:rFonts w:ascii="Calibri" w:hAnsi="Calibri" w:cs="Calibri"/>
        </w:rPr>
        <w:t xml:space="preserve"> (collectively, when providing you the “Services”). This Privacy </w:t>
      </w:r>
      <w:r w:rsidR="00AB099C" w:rsidRPr="00281BEF">
        <w:rPr>
          <w:rFonts w:ascii="Calibri" w:hAnsi="Calibri" w:cs="Calibri"/>
        </w:rPr>
        <w:t>Policy</w:t>
      </w:r>
      <w:r w:rsidR="00383FA9" w:rsidRPr="00383FA9">
        <w:rPr>
          <w:rFonts w:ascii="Calibri" w:hAnsi="Calibri" w:cs="Calibri"/>
        </w:rPr>
        <w:t xml:space="preserve"> describes the types of information we collect and how </w:t>
      </w:r>
      <w:r w:rsidR="00FE21C5" w:rsidRPr="00281BEF">
        <w:rPr>
          <w:rFonts w:ascii="Calibri" w:hAnsi="Calibri" w:cs="Calibri"/>
        </w:rPr>
        <w:t>we use and disclose it</w:t>
      </w:r>
      <w:r w:rsidR="00383FA9" w:rsidRPr="00383FA9">
        <w:rPr>
          <w:rFonts w:ascii="Calibri" w:hAnsi="Calibri" w:cs="Calibri"/>
        </w:rPr>
        <w:t xml:space="preserve">. It also describes the choices available to you regarding </w:t>
      </w:r>
      <w:r w:rsidR="0022567C" w:rsidRPr="00281BEF">
        <w:rPr>
          <w:rFonts w:ascii="Calibri" w:hAnsi="Calibri" w:cs="Calibri"/>
        </w:rPr>
        <w:t>your information</w:t>
      </w:r>
      <w:r w:rsidR="00383FA9" w:rsidRPr="00383FA9">
        <w:rPr>
          <w:rFonts w:ascii="Calibri" w:hAnsi="Calibri" w:cs="Calibri"/>
        </w:rPr>
        <w:t>.</w:t>
      </w:r>
      <w:r w:rsidR="0053468F">
        <w:rPr>
          <w:rFonts w:ascii="Calibri" w:hAnsi="Calibri" w:cs="Calibri"/>
        </w:rPr>
        <w:t xml:space="preserve"> Undefined capitalized terms shall have the meanings set forth in th</w:t>
      </w:r>
      <w:r w:rsidR="00192EDA">
        <w:rPr>
          <w:rFonts w:ascii="Calibri" w:hAnsi="Calibri" w:cs="Calibri"/>
        </w:rPr>
        <w:t xml:space="preserve">e </w:t>
      </w:r>
      <w:commentRangeStart w:id="2"/>
      <w:r w:rsidR="00192EDA">
        <w:fldChar w:fldCharType="begin"/>
      </w:r>
      <w:r>
        <w:instrText>HYPERLINK "https://terramare.com/terms-and-conditions/"</w:instrText>
      </w:r>
      <w:r w:rsidR="00192EDA">
        <w:fldChar w:fldCharType="separate"/>
      </w:r>
      <w:r w:rsidR="00192EDA" w:rsidRPr="00192EDA">
        <w:rPr>
          <w:rStyle w:val="Hyperlink"/>
          <w:rFonts w:ascii="Calibri" w:hAnsi="Calibri" w:cs="Calibri"/>
        </w:rPr>
        <w:t>Term</w:t>
      </w:r>
      <w:r w:rsidR="00192EDA" w:rsidRPr="00192EDA">
        <w:rPr>
          <w:rStyle w:val="Hyperlink"/>
          <w:rFonts w:ascii="Calibri" w:hAnsi="Calibri" w:cs="Calibri"/>
        </w:rPr>
        <w:t>s</w:t>
      </w:r>
      <w:r w:rsidR="00192EDA" w:rsidRPr="00192EDA">
        <w:rPr>
          <w:rStyle w:val="Hyperlink"/>
          <w:rFonts w:ascii="Calibri" w:hAnsi="Calibri" w:cs="Calibri"/>
        </w:rPr>
        <w:t xml:space="preserve"> &amp; Conditions</w:t>
      </w:r>
      <w:r w:rsidR="00192EDA">
        <w:fldChar w:fldCharType="end"/>
      </w:r>
      <w:commentRangeEnd w:id="2"/>
      <w:r w:rsidR="00193C75">
        <w:rPr>
          <w:rStyle w:val="CommentReference"/>
        </w:rPr>
        <w:commentReference w:id="2"/>
      </w:r>
      <w:r w:rsidR="0053468F">
        <w:rPr>
          <w:rFonts w:ascii="Calibri" w:hAnsi="Calibri" w:cs="Calibri"/>
        </w:rPr>
        <w:t>.</w:t>
      </w:r>
    </w:p>
    <w:p w14:paraId="5FD0A9C8" w14:textId="668E2854" w:rsidR="00383FA9" w:rsidRPr="00383FA9" w:rsidRDefault="00383FA9" w:rsidP="00383FA9">
      <w:pPr>
        <w:rPr>
          <w:rFonts w:ascii="Calibri" w:hAnsi="Calibri" w:cs="Calibri"/>
        </w:rPr>
      </w:pPr>
      <w:r w:rsidRPr="00383FA9">
        <w:rPr>
          <w:rFonts w:ascii="Calibri" w:hAnsi="Calibri" w:cs="Calibri"/>
        </w:rPr>
        <w:t xml:space="preserve">Please read this </w:t>
      </w:r>
      <w:r w:rsidR="00AB099C" w:rsidRPr="00281BEF">
        <w:rPr>
          <w:rFonts w:ascii="Calibri" w:hAnsi="Calibri" w:cs="Calibri"/>
        </w:rPr>
        <w:t>Privacy Policy</w:t>
      </w:r>
      <w:r w:rsidRPr="00383FA9">
        <w:rPr>
          <w:rFonts w:ascii="Calibri" w:hAnsi="Calibri" w:cs="Calibri"/>
        </w:rPr>
        <w:t xml:space="preserve"> carefully prior to your use of, or creation of an </w:t>
      </w:r>
      <w:r w:rsidR="0053468F">
        <w:rPr>
          <w:rFonts w:ascii="Calibri" w:hAnsi="Calibri" w:cs="Calibri"/>
        </w:rPr>
        <w:t>A</w:t>
      </w:r>
      <w:r w:rsidR="0053468F" w:rsidRPr="00383FA9">
        <w:rPr>
          <w:rFonts w:ascii="Calibri" w:hAnsi="Calibri" w:cs="Calibri"/>
        </w:rPr>
        <w:t xml:space="preserve">ccount </w:t>
      </w:r>
      <w:r w:rsidRPr="00383FA9">
        <w:rPr>
          <w:rFonts w:ascii="Calibri" w:hAnsi="Calibri" w:cs="Calibri"/>
        </w:rPr>
        <w:t xml:space="preserve">on, the </w:t>
      </w:r>
      <w:r w:rsidR="00FE21C5" w:rsidRPr="00281BEF">
        <w:rPr>
          <w:rFonts w:ascii="Calibri" w:hAnsi="Calibri" w:cs="Calibri"/>
        </w:rPr>
        <w:t>Services</w:t>
      </w:r>
      <w:r w:rsidRPr="00383FA9">
        <w:rPr>
          <w:rFonts w:ascii="Calibri" w:hAnsi="Calibri" w:cs="Calibri"/>
        </w:rPr>
        <w:t xml:space="preserve">. If you do not agree to abide by this </w:t>
      </w:r>
      <w:r w:rsidR="00AB099C" w:rsidRPr="00281BEF">
        <w:rPr>
          <w:rFonts w:ascii="Calibri" w:hAnsi="Calibri" w:cs="Calibri"/>
        </w:rPr>
        <w:t>Privacy Policy</w:t>
      </w:r>
      <w:r w:rsidRPr="00383FA9">
        <w:rPr>
          <w:rFonts w:ascii="Calibri" w:hAnsi="Calibri" w:cs="Calibri"/>
        </w:rPr>
        <w:t xml:space="preserve">, please do not use the </w:t>
      </w:r>
      <w:r w:rsidR="00FE21C5" w:rsidRPr="00281BEF">
        <w:rPr>
          <w:rFonts w:ascii="Calibri" w:hAnsi="Calibri" w:cs="Calibri"/>
        </w:rPr>
        <w:t>Services</w:t>
      </w:r>
      <w:r w:rsidRPr="00383FA9">
        <w:rPr>
          <w:rFonts w:ascii="Calibri" w:hAnsi="Calibri" w:cs="Calibri"/>
        </w:rPr>
        <w:t>.</w:t>
      </w:r>
    </w:p>
    <w:p w14:paraId="630E4AAD" w14:textId="15977122" w:rsidR="00383FA9" w:rsidRPr="00281BEF" w:rsidRDefault="00383FA9" w:rsidP="00383FA9">
      <w:pPr>
        <w:rPr>
          <w:rFonts w:ascii="Calibri" w:hAnsi="Calibri" w:cs="Calibri"/>
        </w:rPr>
      </w:pPr>
      <w:r w:rsidRPr="00383FA9">
        <w:rPr>
          <w:rFonts w:ascii="Calibri" w:hAnsi="Calibri" w:cs="Calibri"/>
        </w:rPr>
        <w:t xml:space="preserve">This </w:t>
      </w:r>
      <w:r w:rsidR="00AB099C" w:rsidRPr="00281BEF">
        <w:rPr>
          <w:rFonts w:ascii="Calibri" w:hAnsi="Calibri" w:cs="Calibri"/>
        </w:rPr>
        <w:t>Privacy Policy</w:t>
      </w:r>
      <w:r w:rsidRPr="00383FA9">
        <w:rPr>
          <w:rFonts w:ascii="Calibri" w:hAnsi="Calibri" w:cs="Calibri"/>
        </w:rPr>
        <w:t xml:space="preserve"> may change from time to time and should be read in conjunction with our</w:t>
      </w:r>
      <w:r w:rsidR="0091678D">
        <w:rPr>
          <w:rFonts w:ascii="Calibri" w:hAnsi="Calibri" w:cs="Calibri"/>
        </w:rPr>
        <w:t xml:space="preserve"> </w:t>
      </w:r>
      <w:commentRangeStart w:id="3"/>
      <w:r w:rsidR="0091678D">
        <w:fldChar w:fldCharType="begin"/>
      </w:r>
      <w:r w:rsidR="00B82B5F">
        <w:instrText>HYPERLINK "https://terramare.com/terms-and-conditions/"</w:instrText>
      </w:r>
      <w:r w:rsidR="0091678D">
        <w:fldChar w:fldCharType="separate"/>
      </w:r>
      <w:r w:rsidR="0091678D" w:rsidRPr="00192EDA">
        <w:rPr>
          <w:rStyle w:val="Hyperlink"/>
          <w:rFonts w:ascii="Calibri" w:hAnsi="Calibri" w:cs="Calibri"/>
        </w:rPr>
        <w:t>Terms &amp; Conditions</w:t>
      </w:r>
      <w:r w:rsidR="0091678D">
        <w:fldChar w:fldCharType="end"/>
      </w:r>
      <w:commentRangeEnd w:id="3"/>
      <w:r w:rsidR="00193C75">
        <w:rPr>
          <w:rStyle w:val="CommentReference"/>
        </w:rPr>
        <w:commentReference w:id="3"/>
      </w:r>
      <w:r w:rsidRPr="00383FA9">
        <w:rPr>
          <w:rFonts w:ascii="Calibri" w:hAnsi="Calibri" w:cs="Calibri"/>
        </w:rPr>
        <w:t xml:space="preserve"> which include all disclaimers of warranties and limitation of liabilities.</w:t>
      </w:r>
      <w:r w:rsidR="00103410">
        <w:rPr>
          <w:rFonts w:ascii="Calibri" w:hAnsi="Calibri" w:cs="Calibri"/>
        </w:rPr>
        <w:t xml:space="preserve"> If we make any material changes</w:t>
      </w:r>
      <w:r w:rsidR="00D21A8E">
        <w:rPr>
          <w:rFonts w:ascii="Calibri" w:hAnsi="Calibri" w:cs="Calibri"/>
        </w:rPr>
        <w:t xml:space="preserve"> to this Policy</w:t>
      </w:r>
      <w:r w:rsidR="00103410">
        <w:rPr>
          <w:rFonts w:ascii="Calibri" w:hAnsi="Calibri" w:cs="Calibri"/>
        </w:rPr>
        <w:t>, we will let you know in accordance with applicable law.</w:t>
      </w:r>
    </w:p>
    <w:p w14:paraId="7F79D299" w14:textId="0D424A7C" w:rsidR="0031314B" w:rsidRPr="00281BEF" w:rsidRDefault="0031314B" w:rsidP="00383FA9">
      <w:pPr>
        <w:rPr>
          <w:rFonts w:ascii="Calibri" w:hAnsi="Calibri" w:cs="Calibri"/>
        </w:rPr>
      </w:pPr>
      <w:commentRangeStart w:id="4"/>
      <w:r w:rsidRPr="00281BEF">
        <w:rPr>
          <w:rFonts w:ascii="Calibri" w:hAnsi="Calibri" w:cs="Calibri"/>
        </w:rPr>
        <w:t xml:space="preserve">This </w:t>
      </w:r>
      <w:r w:rsidR="00AB099C" w:rsidRPr="00281BEF">
        <w:rPr>
          <w:rFonts w:ascii="Calibri" w:hAnsi="Calibri" w:cs="Calibri"/>
        </w:rPr>
        <w:t>Privacy Policy</w:t>
      </w:r>
      <w:r w:rsidRPr="00281BEF">
        <w:rPr>
          <w:rFonts w:ascii="Calibri" w:hAnsi="Calibri" w:cs="Calibri"/>
        </w:rPr>
        <w:t xml:space="preserve"> contains the following sections:</w:t>
      </w:r>
      <w:commentRangeEnd w:id="4"/>
      <w:r w:rsidR="00995F67">
        <w:rPr>
          <w:rStyle w:val="CommentReference"/>
        </w:rPr>
        <w:commentReference w:id="4"/>
      </w:r>
    </w:p>
    <w:p w14:paraId="0DB3D045" w14:textId="06CEE2D0" w:rsidR="0031314B" w:rsidRPr="00281BEF" w:rsidRDefault="008843C4" w:rsidP="0031314B">
      <w:pPr>
        <w:pStyle w:val="ListParagraph"/>
        <w:numPr>
          <w:ilvl w:val="0"/>
          <w:numId w:val="14"/>
        </w:numPr>
        <w:rPr>
          <w:rFonts w:ascii="Calibri" w:hAnsi="Calibri" w:cs="Calibri"/>
        </w:rPr>
      </w:pPr>
      <w:r w:rsidRPr="00281BEF">
        <w:rPr>
          <w:rFonts w:ascii="Calibri" w:hAnsi="Calibri" w:cs="Calibri"/>
        </w:rPr>
        <w:t xml:space="preserve">How We Collect </w:t>
      </w:r>
      <w:r w:rsidRPr="00007466">
        <w:rPr>
          <w:rFonts w:ascii="Calibri" w:hAnsi="Calibri"/>
        </w:rPr>
        <w:t>Information</w:t>
      </w:r>
    </w:p>
    <w:p w14:paraId="1226591F" w14:textId="43304054" w:rsidR="0031314B" w:rsidRPr="00281BEF" w:rsidRDefault="00481930" w:rsidP="0031314B">
      <w:pPr>
        <w:pStyle w:val="ListParagraph"/>
        <w:numPr>
          <w:ilvl w:val="0"/>
          <w:numId w:val="14"/>
        </w:numPr>
        <w:rPr>
          <w:rFonts w:ascii="Calibri" w:hAnsi="Calibri" w:cs="Calibri"/>
        </w:rPr>
      </w:pPr>
      <w:r w:rsidRPr="00281BEF">
        <w:rPr>
          <w:rFonts w:ascii="Calibri" w:hAnsi="Calibri" w:cs="Calibri"/>
        </w:rPr>
        <w:t>How</w:t>
      </w:r>
      <w:r w:rsidRPr="00007466">
        <w:rPr>
          <w:rFonts w:ascii="Calibri" w:hAnsi="Calibri"/>
        </w:rPr>
        <w:t xml:space="preserve"> We </w:t>
      </w:r>
      <w:r w:rsidRPr="00281BEF">
        <w:rPr>
          <w:rFonts w:ascii="Calibri" w:hAnsi="Calibri" w:cs="Calibri"/>
        </w:rPr>
        <w:t>Use Your Information</w:t>
      </w:r>
    </w:p>
    <w:p w14:paraId="1765D506" w14:textId="1A56C361" w:rsidR="0031314B" w:rsidRPr="00281BEF" w:rsidRDefault="00481930" w:rsidP="0031314B">
      <w:pPr>
        <w:pStyle w:val="ListParagraph"/>
        <w:numPr>
          <w:ilvl w:val="0"/>
          <w:numId w:val="14"/>
        </w:numPr>
        <w:rPr>
          <w:rFonts w:ascii="Calibri" w:hAnsi="Calibri" w:cs="Calibri"/>
        </w:rPr>
      </w:pPr>
      <w:r w:rsidRPr="00281BEF">
        <w:rPr>
          <w:rFonts w:ascii="Calibri" w:hAnsi="Calibri" w:cs="Calibri"/>
        </w:rPr>
        <w:t>How We Disclose Your Information</w:t>
      </w:r>
    </w:p>
    <w:p w14:paraId="0F633822" w14:textId="2D20A2B8" w:rsidR="00AB099C" w:rsidRPr="00281BEF" w:rsidRDefault="00AB099C" w:rsidP="00007466">
      <w:pPr>
        <w:pStyle w:val="ListParagraph"/>
        <w:numPr>
          <w:ilvl w:val="0"/>
          <w:numId w:val="14"/>
        </w:numPr>
        <w:rPr>
          <w:rFonts w:ascii="Calibri" w:hAnsi="Calibri" w:cs="Calibri"/>
        </w:rPr>
      </w:pPr>
      <w:r w:rsidRPr="00281BEF">
        <w:rPr>
          <w:rFonts w:ascii="Calibri" w:hAnsi="Calibri" w:cs="Calibri"/>
        </w:rPr>
        <w:t>Cookies</w:t>
      </w:r>
      <w:r w:rsidRPr="00007466">
        <w:rPr>
          <w:rFonts w:ascii="Calibri" w:hAnsi="Calibri"/>
        </w:rPr>
        <w:t xml:space="preserve"> and </w:t>
      </w:r>
      <w:r w:rsidRPr="00281BEF">
        <w:rPr>
          <w:rFonts w:ascii="Calibri" w:hAnsi="Calibri" w:cs="Calibri"/>
        </w:rPr>
        <w:t>Online Advertising</w:t>
      </w:r>
    </w:p>
    <w:p w14:paraId="52472BAC" w14:textId="1E43806F" w:rsidR="00AB099C" w:rsidRPr="00281BEF" w:rsidRDefault="00AB099C" w:rsidP="00AB099C">
      <w:pPr>
        <w:pStyle w:val="ListParagraph"/>
        <w:numPr>
          <w:ilvl w:val="0"/>
          <w:numId w:val="14"/>
        </w:numPr>
        <w:rPr>
          <w:rFonts w:ascii="Calibri" w:hAnsi="Calibri" w:cs="Calibri"/>
        </w:rPr>
      </w:pPr>
      <w:r w:rsidRPr="00281BEF">
        <w:rPr>
          <w:rFonts w:ascii="Calibri" w:hAnsi="Calibri" w:cs="Calibri"/>
        </w:rPr>
        <w:t>Use of Chatbots</w:t>
      </w:r>
    </w:p>
    <w:p w14:paraId="65DD0F37" w14:textId="72FD1EF4" w:rsidR="0031314B" w:rsidRPr="00281BEF" w:rsidRDefault="0031314B" w:rsidP="0031314B">
      <w:pPr>
        <w:pStyle w:val="ListParagraph"/>
        <w:numPr>
          <w:ilvl w:val="0"/>
          <w:numId w:val="14"/>
        </w:numPr>
        <w:rPr>
          <w:rFonts w:ascii="Calibri" w:hAnsi="Calibri" w:cs="Calibri"/>
        </w:rPr>
      </w:pPr>
      <w:r w:rsidRPr="00281BEF">
        <w:rPr>
          <w:rFonts w:ascii="Calibri" w:hAnsi="Calibri" w:cs="Calibri"/>
        </w:rPr>
        <w:t xml:space="preserve">Your </w:t>
      </w:r>
      <w:r w:rsidR="002D77C1">
        <w:rPr>
          <w:rFonts w:ascii="Calibri" w:hAnsi="Calibri" w:cs="Calibri"/>
        </w:rPr>
        <w:t>Rights and Choices</w:t>
      </w:r>
    </w:p>
    <w:p w14:paraId="2B6CB4E9" w14:textId="725A0275" w:rsidR="0031314B" w:rsidRPr="00281BEF" w:rsidRDefault="0031314B" w:rsidP="0031314B">
      <w:pPr>
        <w:pStyle w:val="ListParagraph"/>
        <w:numPr>
          <w:ilvl w:val="0"/>
          <w:numId w:val="14"/>
        </w:numPr>
        <w:rPr>
          <w:rFonts w:ascii="Calibri" w:hAnsi="Calibri" w:cs="Calibri"/>
        </w:rPr>
      </w:pPr>
      <w:r w:rsidRPr="00281BEF">
        <w:rPr>
          <w:rFonts w:ascii="Calibri" w:hAnsi="Calibri" w:cs="Calibri"/>
        </w:rPr>
        <w:t>Sweepstakes, Contests, and Promotions</w:t>
      </w:r>
    </w:p>
    <w:p w14:paraId="57C9DBF4" w14:textId="0B26AFDD" w:rsidR="0031314B" w:rsidRPr="00281BEF" w:rsidRDefault="0031314B" w:rsidP="00007466">
      <w:pPr>
        <w:pStyle w:val="ListParagraph"/>
        <w:numPr>
          <w:ilvl w:val="0"/>
          <w:numId w:val="14"/>
        </w:numPr>
        <w:rPr>
          <w:rFonts w:ascii="Calibri" w:hAnsi="Calibri" w:cs="Calibri"/>
        </w:rPr>
      </w:pPr>
      <w:r w:rsidRPr="00007466">
        <w:rPr>
          <w:rFonts w:ascii="Calibri" w:hAnsi="Calibri"/>
        </w:rPr>
        <w:t>Links to Other Websites</w:t>
      </w:r>
    </w:p>
    <w:p w14:paraId="2B1F2ABA" w14:textId="5C0E7DAA" w:rsidR="0031314B" w:rsidRDefault="0031314B" w:rsidP="0031314B">
      <w:pPr>
        <w:pStyle w:val="ListParagraph"/>
        <w:numPr>
          <w:ilvl w:val="0"/>
          <w:numId w:val="14"/>
        </w:numPr>
        <w:rPr>
          <w:rFonts w:ascii="Calibri" w:hAnsi="Calibri" w:cs="Calibri"/>
        </w:rPr>
      </w:pPr>
      <w:r w:rsidRPr="00281BEF">
        <w:rPr>
          <w:rFonts w:ascii="Calibri" w:hAnsi="Calibri" w:cs="Calibri"/>
        </w:rPr>
        <w:t>Children</w:t>
      </w:r>
    </w:p>
    <w:p w14:paraId="2BFA9FBF" w14:textId="73B2B521" w:rsidR="00E83B34" w:rsidRPr="00281BEF" w:rsidRDefault="00E83B34" w:rsidP="0031314B">
      <w:pPr>
        <w:pStyle w:val="ListParagraph"/>
        <w:numPr>
          <w:ilvl w:val="0"/>
          <w:numId w:val="14"/>
        </w:numPr>
        <w:rPr>
          <w:rFonts w:ascii="Calibri" w:hAnsi="Calibri" w:cs="Calibri"/>
        </w:rPr>
      </w:pPr>
      <w:r>
        <w:rPr>
          <w:rFonts w:ascii="Calibri" w:hAnsi="Calibri" w:cs="Calibri"/>
        </w:rPr>
        <w:t>International Transfers</w:t>
      </w:r>
    </w:p>
    <w:p w14:paraId="04477ADB" w14:textId="0BB7B77B" w:rsidR="0031314B" w:rsidRPr="00281BEF" w:rsidRDefault="0031314B" w:rsidP="00FE21C5">
      <w:pPr>
        <w:pStyle w:val="ListParagraph"/>
        <w:numPr>
          <w:ilvl w:val="0"/>
          <w:numId w:val="14"/>
        </w:numPr>
        <w:rPr>
          <w:rFonts w:ascii="Calibri" w:hAnsi="Calibri" w:cs="Calibri"/>
        </w:rPr>
      </w:pPr>
      <w:r w:rsidRPr="00281BEF">
        <w:rPr>
          <w:rFonts w:ascii="Calibri" w:hAnsi="Calibri" w:cs="Calibri"/>
        </w:rPr>
        <w:t>Security and Retention</w:t>
      </w:r>
    </w:p>
    <w:p w14:paraId="3ECF413F" w14:textId="206258BD" w:rsidR="00FE21C5" w:rsidRPr="000F3E39" w:rsidRDefault="008F2090" w:rsidP="000F3E39">
      <w:pPr>
        <w:pStyle w:val="ListParagraph"/>
        <w:numPr>
          <w:ilvl w:val="0"/>
          <w:numId w:val="14"/>
        </w:numPr>
        <w:rPr>
          <w:rFonts w:ascii="Calibri" w:hAnsi="Calibri" w:cs="Calibri"/>
        </w:rPr>
      </w:pPr>
      <w:commentRangeStart w:id="5"/>
      <w:r w:rsidRPr="00281BEF">
        <w:rPr>
          <w:rFonts w:ascii="Calibri" w:hAnsi="Calibri" w:cs="Calibri"/>
        </w:rPr>
        <w:t>Additional Information for California Residents</w:t>
      </w:r>
      <w:commentRangeEnd w:id="5"/>
      <w:r w:rsidR="00995F67">
        <w:rPr>
          <w:rStyle w:val="CommentReference"/>
        </w:rPr>
        <w:commentReference w:id="5"/>
      </w:r>
    </w:p>
    <w:p w14:paraId="371B21CF" w14:textId="35A25335" w:rsidR="008F2090" w:rsidRPr="00281BEF" w:rsidRDefault="008F2090" w:rsidP="005211C9">
      <w:pPr>
        <w:pStyle w:val="ListParagraph"/>
        <w:numPr>
          <w:ilvl w:val="0"/>
          <w:numId w:val="14"/>
        </w:numPr>
        <w:rPr>
          <w:rFonts w:ascii="Calibri" w:hAnsi="Calibri" w:cs="Calibri"/>
        </w:rPr>
      </w:pPr>
      <w:r w:rsidRPr="00281BEF">
        <w:rPr>
          <w:rFonts w:ascii="Calibri" w:hAnsi="Calibri" w:cs="Calibri"/>
        </w:rPr>
        <w:t>Contact Information</w:t>
      </w:r>
    </w:p>
    <w:p w14:paraId="3653B3B4" w14:textId="0E66D20A" w:rsidR="00383FA9" w:rsidRPr="00383FA9" w:rsidRDefault="00383FA9" w:rsidP="00383FA9">
      <w:pPr>
        <w:rPr>
          <w:rFonts w:ascii="Calibri" w:hAnsi="Calibri" w:cs="Calibri"/>
        </w:rPr>
      </w:pPr>
      <w:r w:rsidRPr="00383FA9">
        <w:rPr>
          <w:rFonts w:ascii="Calibri" w:hAnsi="Calibri" w:cs="Calibri"/>
          <w:b/>
          <w:bCs/>
        </w:rPr>
        <w:t>1.             </w:t>
      </w:r>
      <w:r w:rsidR="008843C4" w:rsidRPr="00281BEF">
        <w:rPr>
          <w:rFonts w:ascii="Calibri" w:hAnsi="Calibri" w:cs="Calibri"/>
          <w:b/>
          <w:bCs/>
        </w:rPr>
        <w:t>How</w:t>
      </w:r>
      <w:r w:rsidRPr="00383FA9">
        <w:rPr>
          <w:rFonts w:ascii="Calibri" w:hAnsi="Calibri" w:cs="Calibri"/>
          <w:b/>
          <w:bCs/>
        </w:rPr>
        <w:t xml:space="preserve"> We Collect</w:t>
      </w:r>
      <w:r w:rsidR="008843C4" w:rsidRPr="00281BEF">
        <w:rPr>
          <w:rFonts w:ascii="Calibri" w:hAnsi="Calibri" w:cs="Calibri"/>
          <w:b/>
          <w:bCs/>
        </w:rPr>
        <w:t xml:space="preserve"> Information</w:t>
      </w:r>
    </w:p>
    <w:p w14:paraId="0308CB31" w14:textId="0765C9DF" w:rsidR="00383FA9" w:rsidRPr="00383FA9" w:rsidRDefault="00383FA9" w:rsidP="005211C9">
      <w:pPr>
        <w:rPr>
          <w:rFonts w:ascii="Calibri" w:hAnsi="Calibri" w:cs="Calibri"/>
        </w:rPr>
      </w:pPr>
      <w:r w:rsidRPr="00383FA9">
        <w:rPr>
          <w:rFonts w:ascii="Calibri" w:hAnsi="Calibri" w:cs="Calibri"/>
        </w:rPr>
        <w:t>We collect</w:t>
      </w:r>
      <w:r w:rsidR="00481930" w:rsidRPr="00281BEF">
        <w:rPr>
          <w:rFonts w:ascii="Calibri" w:hAnsi="Calibri" w:cs="Calibri"/>
        </w:rPr>
        <w:t xml:space="preserve"> a variety of</w:t>
      </w:r>
      <w:r w:rsidRPr="00383FA9">
        <w:rPr>
          <w:rFonts w:ascii="Calibri" w:hAnsi="Calibri" w:cs="Calibri"/>
        </w:rPr>
        <w:t xml:space="preserve"> information from and about you</w:t>
      </w:r>
      <w:r w:rsidR="008F2090" w:rsidRPr="00281BEF">
        <w:rPr>
          <w:rFonts w:ascii="Calibri" w:hAnsi="Calibri" w:cs="Calibri"/>
        </w:rPr>
        <w:t xml:space="preserve"> </w:t>
      </w:r>
      <w:r w:rsidR="0022567C" w:rsidRPr="00281BEF">
        <w:rPr>
          <w:rFonts w:ascii="Calibri" w:hAnsi="Calibri" w:cs="Calibri"/>
        </w:rPr>
        <w:t>as you use the Services or as we otherwise interact with you</w:t>
      </w:r>
      <w:r w:rsidR="005211C9" w:rsidRPr="00281BEF">
        <w:rPr>
          <w:rFonts w:ascii="Calibri" w:hAnsi="Calibri" w:cs="Calibri"/>
        </w:rPr>
        <w:t xml:space="preserve"> as further explained in this section</w:t>
      </w:r>
      <w:r w:rsidR="0022567C" w:rsidRPr="00281BEF">
        <w:rPr>
          <w:rFonts w:ascii="Calibri" w:hAnsi="Calibri" w:cs="Calibri"/>
        </w:rPr>
        <w:t xml:space="preserve">.  </w:t>
      </w:r>
    </w:p>
    <w:p w14:paraId="0367D824" w14:textId="3FBB198D" w:rsidR="00383FA9" w:rsidRPr="00383FA9" w:rsidRDefault="005211C9" w:rsidP="00383FA9">
      <w:pPr>
        <w:rPr>
          <w:rFonts w:ascii="Calibri" w:hAnsi="Calibri" w:cs="Calibri"/>
        </w:rPr>
      </w:pPr>
      <w:r w:rsidRPr="00007466">
        <w:rPr>
          <w:rFonts w:ascii="Calibri" w:hAnsi="Calibri"/>
          <w:b/>
        </w:rPr>
        <w:t>Information</w:t>
      </w:r>
      <w:r w:rsidRPr="00281BEF">
        <w:rPr>
          <w:rFonts w:ascii="Calibri" w:hAnsi="Calibri" w:cs="Calibri"/>
          <w:b/>
          <w:bCs/>
        </w:rPr>
        <w:t xml:space="preserve"> we collect from you</w:t>
      </w:r>
      <w:r w:rsidRPr="00281BEF">
        <w:rPr>
          <w:rFonts w:ascii="Calibri" w:hAnsi="Calibri" w:cs="Calibri"/>
        </w:rPr>
        <w:t xml:space="preserve">.  </w:t>
      </w:r>
      <w:r w:rsidR="00383FA9" w:rsidRPr="00383FA9">
        <w:rPr>
          <w:rFonts w:ascii="Calibri" w:hAnsi="Calibri" w:cs="Calibri"/>
        </w:rPr>
        <w:t>We collect information</w:t>
      </w:r>
      <w:r w:rsidR="0022567C" w:rsidRPr="00281BEF">
        <w:rPr>
          <w:rFonts w:ascii="Calibri" w:hAnsi="Calibri" w:cs="Calibri"/>
        </w:rPr>
        <w:t xml:space="preserve"> </w:t>
      </w:r>
      <w:r w:rsidRPr="00281BEF">
        <w:rPr>
          <w:rFonts w:ascii="Calibri" w:hAnsi="Calibri" w:cs="Calibri"/>
        </w:rPr>
        <w:t>directly from you when you</w:t>
      </w:r>
      <w:r w:rsidR="00383FA9" w:rsidRPr="00383FA9">
        <w:rPr>
          <w:rFonts w:ascii="Calibri" w:hAnsi="Calibri" w:cs="Calibri"/>
        </w:rPr>
        <w:t>:</w:t>
      </w:r>
    </w:p>
    <w:p w14:paraId="41DB9F8B" w14:textId="1DEC811A" w:rsidR="00383FA9" w:rsidRPr="00281BEF" w:rsidRDefault="005211C9" w:rsidP="00007466">
      <w:pPr>
        <w:numPr>
          <w:ilvl w:val="0"/>
          <w:numId w:val="4"/>
        </w:numPr>
        <w:rPr>
          <w:rFonts w:ascii="Calibri" w:hAnsi="Calibri" w:cs="Calibri"/>
        </w:rPr>
      </w:pPr>
      <w:r w:rsidRPr="00281BEF">
        <w:rPr>
          <w:rFonts w:ascii="Calibri" w:hAnsi="Calibri" w:cs="Calibri"/>
        </w:rPr>
        <w:lastRenderedPageBreak/>
        <w:t>Use</w:t>
      </w:r>
      <w:r w:rsidR="00383FA9" w:rsidRPr="00383FA9">
        <w:rPr>
          <w:rFonts w:ascii="Calibri" w:hAnsi="Calibri" w:cs="Calibri"/>
        </w:rPr>
        <w:t xml:space="preserve"> the Services</w:t>
      </w:r>
      <w:r w:rsidR="0022567C" w:rsidRPr="00281BEF">
        <w:rPr>
          <w:rFonts w:ascii="Calibri" w:hAnsi="Calibri" w:cs="Calibri"/>
        </w:rPr>
        <w:t xml:space="preserve">, including </w:t>
      </w:r>
      <w:r w:rsidR="007042E0">
        <w:rPr>
          <w:rFonts w:ascii="Calibri" w:hAnsi="Calibri" w:cs="Calibri"/>
        </w:rPr>
        <w:t xml:space="preserve">without limitation </w:t>
      </w:r>
      <w:r w:rsidR="0022567C" w:rsidRPr="00281BEF">
        <w:rPr>
          <w:rFonts w:ascii="Calibri" w:hAnsi="Calibri" w:cs="Calibri"/>
        </w:rPr>
        <w:t>when you:</w:t>
      </w:r>
    </w:p>
    <w:p w14:paraId="47B2F6B5" w14:textId="3640EE59" w:rsidR="0022567C" w:rsidRPr="00383FA9" w:rsidRDefault="0022567C" w:rsidP="00007466">
      <w:pPr>
        <w:numPr>
          <w:ilvl w:val="1"/>
          <w:numId w:val="4"/>
        </w:numPr>
        <w:rPr>
          <w:rFonts w:ascii="Calibri" w:hAnsi="Calibri" w:cs="Calibri"/>
        </w:rPr>
      </w:pPr>
      <w:r w:rsidRPr="00383FA9">
        <w:rPr>
          <w:rFonts w:ascii="Calibri" w:hAnsi="Calibri" w:cs="Calibri"/>
        </w:rPr>
        <w:t xml:space="preserve">create an </w:t>
      </w:r>
      <w:r w:rsidR="0053468F">
        <w:rPr>
          <w:rFonts w:ascii="Calibri" w:hAnsi="Calibri" w:cs="Calibri"/>
        </w:rPr>
        <w:t>A</w:t>
      </w:r>
      <w:r w:rsidR="0053468F" w:rsidRPr="00383FA9">
        <w:rPr>
          <w:rFonts w:ascii="Calibri" w:hAnsi="Calibri" w:cs="Calibri"/>
        </w:rPr>
        <w:t>ccount</w:t>
      </w:r>
      <w:r w:rsidRPr="00383FA9">
        <w:rPr>
          <w:rFonts w:ascii="Calibri" w:hAnsi="Calibri" w:cs="Calibri"/>
        </w:rPr>
        <w:t>;</w:t>
      </w:r>
    </w:p>
    <w:p w14:paraId="5CA3752F" w14:textId="6A5752F6" w:rsidR="0022567C" w:rsidRDefault="0022567C" w:rsidP="00007466">
      <w:pPr>
        <w:numPr>
          <w:ilvl w:val="1"/>
          <w:numId w:val="4"/>
        </w:numPr>
        <w:rPr>
          <w:rFonts w:ascii="Calibri" w:hAnsi="Calibri" w:cs="Calibri"/>
        </w:rPr>
      </w:pPr>
      <w:r w:rsidRPr="00383FA9">
        <w:rPr>
          <w:rFonts w:ascii="Calibri" w:hAnsi="Calibri" w:cs="Calibri"/>
        </w:rPr>
        <w:t xml:space="preserve">interact with your </w:t>
      </w:r>
      <w:r w:rsidR="00CB56B7">
        <w:rPr>
          <w:rFonts w:ascii="Calibri" w:hAnsi="Calibri" w:cs="Calibri"/>
        </w:rPr>
        <w:t>A</w:t>
      </w:r>
      <w:r w:rsidR="00CB56B7" w:rsidRPr="00383FA9">
        <w:rPr>
          <w:rFonts w:ascii="Calibri" w:hAnsi="Calibri" w:cs="Calibri"/>
        </w:rPr>
        <w:t xml:space="preserve">ccount </w:t>
      </w:r>
      <w:r w:rsidRPr="00383FA9">
        <w:rPr>
          <w:rFonts w:ascii="Calibri" w:hAnsi="Calibri" w:cs="Calibri"/>
        </w:rPr>
        <w:t xml:space="preserve">by updating your information including but not limited to, </w:t>
      </w:r>
      <w:r w:rsidR="000113BA">
        <w:rPr>
          <w:rFonts w:ascii="Calibri" w:hAnsi="Calibri" w:cs="Calibri"/>
        </w:rPr>
        <w:t>your name, phone number</w:t>
      </w:r>
      <w:r w:rsidR="00F913EF">
        <w:rPr>
          <w:rFonts w:ascii="Calibri" w:hAnsi="Calibri" w:cs="Calibri"/>
        </w:rPr>
        <w:t>, email and physical address, and payment settings</w:t>
      </w:r>
      <w:r w:rsidRPr="00383FA9">
        <w:rPr>
          <w:rFonts w:ascii="Calibri" w:hAnsi="Calibri" w:cs="Calibri"/>
        </w:rPr>
        <w:t>;</w:t>
      </w:r>
    </w:p>
    <w:p w14:paraId="46CF3147" w14:textId="05BC6E07" w:rsidR="00A438AB" w:rsidRDefault="00F71DD7" w:rsidP="00007466">
      <w:pPr>
        <w:numPr>
          <w:ilvl w:val="1"/>
          <w:numId w:val="4"/>
        </w:numPr>
        <w:rPr>
          <w:rFonts w:ascii="Calibri" w:hAnsi="Calibri" w:cs="Calibri"/>
        </w:rPr>
      </w:pPr>
      <w:r>
        <w:rPr>
          <w:rFonts w:ascii="Calibri" w:hAnsi="Calibri" w:cs="Calibri"/>
        </w:rPr>
        <w:t>subscribe to and manage your subscriptions with us</w:t>
      </w:r>
      <w:r w:rsidR="00A073C8">
        <w:rPr>
          <w:rFonts w:ascii="Calibri" w:hAnsi="Calibri" w:cs="Calibri"/>
        </w:rPr>
        <w:t xml:space="preserve"> for our products</w:t>
      </w:r>
      <w:r w:rsidR="00995F67">
        <w:rPr>
          <w:rFonts w:ascii="Calibri" w:hAnsi="Calibri" w:cs="Calibri"/>
        </w:rPr>
        <w:t>,</w:t>
      </w:r>
      <w:r w:rsidR="00A073C8">
        <w:rPr>
          <w:rFonts w:ascii="Calibri" w:hAnsi="Calibri" w:cs="Calibri"/>
        </w:rPr>
        <w:t xml:space="preserve"> </w:t>
      </w:r>
      <w:r w:rsidR="00995F67">
        <w:rPr>
          <w:rFonts w:ascii="Calibri" w:hAnsi="Calibri" w:cs="Calibri"/>
        </w:rPr>
        <w:t>SMS program, email newsletter</w:t>
      </w:r>
      <w:r w:rsidR="00193C75">
        <w:rPr>
          <w:rFonts w:ascii="Calibri" w:hAnsi="Calibri" w:cs="Calibri"/>
        </w:rPr>
        <w:t xml:space="preserve">, </w:t>
      </w:r>
      <w:r w:rsidR="00A073C8">
        <w:rPr>
          <w:rFonts w:ascii="Calibri" w:hAnsi="Calibri" w:cs="Calibri"/>
        </w:rPr>
        <w:t>and</w:t>
      </w:r>
      <w:r w:rsidR="00193C75">
        <w:rPr>
          <w:rFonts w:ascii="Calibri" w:hAnsi="Calibri" w:cs="Calibri"/>
        </w:rPr>
        <w:t>/or</w:t>
      </w:r>
      <w:r w:rsidR="00A073C8">
        <w:rPr>
          <w:rFonts w:ascii="Calibri" w:hAnsi="Calibri" w:cs="Calibri"/>
        </w:rPr>
        <w:t xml:space="preserve"> magazine</w:t>
      </w:r>
      <w:r>
        <w:rPr>
          <w:rFonts w:ascii="Calibri" w:hAnsi="Calibri" w:cs="Calibri"/>
        </w:rPr>
        <w:t>;</w:t>
      </w:r>
    </w:p>
    <w:p w14:paraId="57139EDB" w14:textId="1DF66357" w:rsidR="003D4E25" w:rsidRPr="00383FA9" w:rsidRDefault="003D4E25" w:rsidP="00007466">
      <w:pPr>
        <w:numPr>
          <w:ilvl w:val="1"/>
          <w:numId w:val="4"/>
        </w:numPr>
        <w:rPr>
          <w:rFonts w:ascii="Calibri" w:hAnsi="Calibri" w:cs="Calibri"/>
        </w:rPr>
      </w:pPr>
      <w:r>
        <w:rPr>
          <w:rFonts w:ascii="Calibri" w:hAnsi="Calibri" w:cs="Calibri"/>
        </w:rPr>
        <w:t xml:space="preserve">enroll and participate in </w:t>
      </w:r>
      <w:r w:rsidR="00D71266">
        <w:rPr>
          <w:rFonts w:ascii="Calibri" w:hAnsi="Calibri" w:cs="Calibri"/>
        </w:rPr>
        <w:t>our affiliate or ambassador program;</w:t>
      </w:r>
    </w:p>
    <w:p w14:paraId="2DCAFD72" w14:textId="510BA6B0" w:rsidR="00AD16DD" w:rsidRDefault="0022567C" w:rsidP="0022567C">
      <w:pPr>
        <w:numPr>
          <w:ilvl w:val="1"/>
          <w:numId w:val="4"/>
        </w:numPr>
        <w:rPr>
          <w:rFonts w:ascii="Calibri" w:hAnsi="Calibri" w:cs="Calibri"/>
        </w:rPr>
      </w:pPr>
      <w:r w:rsidRPr="00281BEF">
        <w:rPr>
          <w:rFonts w:ascii="Calibri" w:hAnsi="Calibri" w:cs="Calibri"/>
        </w:rPr>
        <w:t>a</w:t>
      </w:r>
      <w:r w:rsidR="005211C9" w:rsidRPr="00281BEF">
        <w:rPr>
          <w:rFonts w:ascii="Calibri" w:hAnsi="Calibri" w:cs="Calibri"/>
        </w:rPr>
        <w:t>dd</w:t>
      </w:r>
      <w:r w:rsidRPr="00281BEF">
        <w:rPr>
          <w:rFonts w:ascii="Calibri" w:hAnsi="Calibri" w:cs="Calibri"/>
        </w:rPr>
        <w:t xml:space="preserve"> an item to your cart</w:t>
      </w:r>
      <w:r w:rsidR="005211C9" w:rsidRPr="00281BEF">
        <w:rPr>
          <w:rFonts w:ascii="Calibri" w:hAnsi="Calibri" w:cs="Calibri"/>
        </w:rPr>
        <w:t xml:space="preserve">, </w:t>
      </w:r>
      <w:r w:rsidRPr="00281BEF">
        <w:rPr>
          <w:rFonts w:ascii="Calibri" w:hAnsi="Calibri" w:cs="Calibri"/>
        </w:rPr>
        <w:t>make a purchase</w:t>
      </w:r>
      <w:r w:rsidR="005211C9" w:rsidRPr="00281BEF">
        <w:rPr>
          <w:rFonts w:ascii="Calibri" w:hAnsi="Calibri" w:cs="Calibri"/>
        </w:rPr>
        <w:t>, or engage in a refund or return</w:t>
      </w:r>
      <w:r w:rsidRPr="00281BEF">
        <w:rPr>
          <w:rFonts w:ascii="Calibri" w:hAnsi="Calibri" w:cs="Calibri"/>
        </w:rPr>
        <w:t>;</w:t>
      </w:r>
      <w:r w:rsidR="00481930" w:rsidRPr="00281BEF">
        <w:rPr>
          <w:rFonts w:ascii="Calibri" w:hAnsi="Calibri" w:cs="Calibri"/>
        </w:rPr>
        <w:t xml:space="preserve"> </w:t>
      </w:r>
      <w:r w:rsidR="00984291">
        <w:rPr>
          <w:rFonts w:ascii="Calibri" w:hAnsi="Calibri" w:cs="Calibri"/>
        </w:rPr>
        <w:t>or</w:t>
      </w:r>
    </w:p>
    <w:p w14:paraId="0B2EEC35" w14:textId="3CCE6DA7" w:rsidR="005211C9" w:rsidRPr="00383FA9" w:rsidRDefault="005211C9" w:rsidP="005211C9">
      <w:pPr>
        <w:numPr>
          <w:ilvl w:val="1"/>
          <w:numId w:val="4"/>
        </w:numPr>
        <w:rPr>
          <w:rFonts w:ascii="Calibri" w:hAnsi="Calibri" w:cs="Calibri"/>
        </w:rPr>
      </w:pPr>
      <w:r w:rsidRPr="00281BEF">
        <w:rPr>
          <w:rFonts w:ascii="Calibri" w:hAnsi="Calibri" w:cs="Calibri"/>
        </w:rPr>
        <w:t>provide</w:t>
      </w:r>
      <w:r w:rsidRPr="00383FA9">
        <w:rPr>
          <w:rFonts w:ascii="Calibri" w:hAnsi="Calibri" w:cs="Calibri"/>
        </w:rPr>
        <w:t xml:space="preserve"> your social media account information </w:t>
      </w:r>
      <w:r w:rsidRPr="00281BEF">
        <w:rPr>
          <w:rFonts w:ascii="Calibri" w:hAnsi="Calibri" w:cs="Calibri"/>
        </w:rPr>
        <w:t>to</w:t>
      </w:r>
      <w:r w:rsidRPr="00383FA9">
        <w:rPr>
          <w:rFonts w:ascii="Calibri" w:hAnsi="Calibri" w:cs="Calibri"/>
        </w:rPr>
        <w:t xml:space="preserve"> us.</w:t>
      </w:r>
    </w:p>
    <w:p w14:paraId="5DC9CDB6" w14:textId="5D394F40" w:rsidR="0022567C" w:rsidRPr="00281BEF" w:rsidRDefault="0022567C" w:rsidP="00383FA9">
      <w:pPr>
        <w:numPr>
          <w:ilvl w:val="0"/>
          <w:numId w:val="4"/>
        </w:numPr>
        <w:rPr>
          <w:rFonts w:ascii="Calibri" w:hAnsi="Calibri" w:cs="Calibri"/>
        </w:rPr>
      </w:pPr>
      <w:r w:rsidRPr="00281BEF">
        <w:rPr>
          <w:rFonts w:ascii="Calibri" w:hAnsi="Calibri" w:cs="Calibri"/>
        </w:rPr>
        <w:t>Interact with our promotional</w:t>
      </w:r>
      <w:r w:rsidR="00A973C9">
        <w:rPr>
          <w:rFonts w:ascii="Calibri" w:hAnsi="Calibri" w:cs="Calibri"/>
        </w:rPr>
        <w:t xml:space="preserve"> or commercial</w:t>
      </w:r>
      <w:r w:rsidRPr="00281BEF">
        <w:rPr>
          <w:rFonts w:ascii="Calibri" w:hAnsi="Calibri" w:cs="Calibri"/>
        </w:rPr>
        <w:t xml:space="preserve"> content, for example when you:</w:t>
      </w:r>
    </w:p>
    <w:p w14:paraId="6B7144E7" w14:textId="672A48DB" w:rsidR="0022567C" w:rsidRPr="00281BEF" w:rsidRDefault="0022567C" w:rsidP="00007466">
      <w:pPr>
        <w:numPr>
          <w:ilvl w:val="1"/>
          <w:numId w:val="4"/>
        </w:numPr>
        <w:rPr>
          <w:rFonts w:ascii="Calibri" w:hAnsi="Calibri" w:cs="Calibri"/>
        </w:rPr>
      </w:pPr>
      <w:r w:rsidRPr="00383FA9">
        <w:rPr>
          <w:rFonts w:ascii="Calibri" w:hAnsi="Calibri" w:cs="Calibri"/>
        </w:rPr>
        <w:t>participate in sweepstakes or contests that we offer on our own or in partnership with third parties;</w:t>
      </w:r>
    </w:p>
    <w:p w14:paraId="1FF76925" w14:textId="4A214226" w:rsidR="0022567C" w:rsidRPr="00383FA9" w:rsidRDefault="0022567C" w:rsidP="00007466">
      <w:pPr>
        <w:numPr>
          <w:ilvl w:val="1"/>
          <w:numId w:val="4"/>
        </w:numPr>
        <w:rPr>
          <w:rFonts w:ascii="Calibri" w:hAnsi="Calibri" w:cs="Calibri"/>
        </w:rPr>
      </w:pPr>
      <w:r w:rsidRPr="00383FA9">
        <w:rPr>
          <w:rFonts w:ascii="Calibri" w:hAnsi="Calibri" w:cs="Calibri"/>
        </w:rPr>
        <w:t>participate in surveys that we administer on our own or in partnership with third parties;</w:t>
      </w:r>
    </w:p>
    <w:p w14:paraId="718980FD" w14:textId="4B54A1CA" w:rsidR="0022567C" w:rsidRPr="00281BEF" w:rsidRDefault="0022567C" w:rsidP="00007466">
      <w:pPr>
        <w:numPr>
          <w:ilvl w:val="1"/>
          <w:numId w:val="4"/>
        </w:numPr>
        <w:rPr>
          <w:rFonts w:ascii="Calibri" w:hAnsi="Calibri" w:cs="Calibri"/>
        </w:rPr>
      </w:pPr>
      <w:r w:rsidRPr="00383FA9">
        <w:rPr>
          <w:rFonts w:ascii="Calibri" w:hAnsi="Calibri" w:cs="Calibri"/>
        </w:rPr>
        <w:t>redeem coupons or offers from us;</w:t>
      </w:r>
    </w:p>
    <w:p w14:paraId="7953D47C" w14:textId="06718BF3" w:rsidR="0022567C" w:rsidRPr="00383FA9" w:rsidRDefault="0022567C" w:rsidP="00007466">
      <w:pPr>
        <w:numPr>
          <w:ilvl w:val="1"/>
          <w:numId w:val="4"/>
        </w:numPr>
        <w:rPr>
          <w:rFonts w:ascii="Calibri" w:hAnsi="Calibri" w:cs="Calibri"/>
        </w:rPr>
      </w:pPr>
      <w:r w:rsidRPr="00383FA9">
        <w:rPr>
          <w:rFonts w:ascii="Calibri" w:hAnsi="Calibri" w:cs="Calibri"/>
        </w:rPr>
        <w:t xml:space="preserve">indicate that you are interested in receiving information about </w:t>
      </w:r>
      <w:r w:rsidR="009D4249">
        <w:rPr>
          <w:rFonts w:ascii="Calibri" w:hAnsi="Calibri" w:cs="Calibri"/>
        </w:rPr>
        <w:t xml:space="preserve">or discounts for </w:t>
      </w:r>
      <w:r w:rsidRPr="00383FA9">
        <w:rPr>
          <w:rFonts w:ascii="Calibri" w:hAnsi="Calibri" w:cs="Calibri"/>
        </w:rPr>
        <w:t xml:space="preserve">our products or services, such as </w:t>
      </w:r>
      <w:r w:rsidR="00481930" w:rsidRPr="00281BEF">
        <w:rPr>
          <w:rFonts w:ascii="Calibri" w:hAnsi="Calibri" w:cs="Calibri"/>
        </w:rPr>
        <w:t xml:space="preserve">through </w:t>
      </w:r>
      <w:r w:rsidRPr="00383FA9">
        <w:rPr>
          <w:rFonts w:ascii="Calibri" w:hAnsi="Calibri" w:cs="Calibri"/>
        </w:rPr>
        <w:t>email alerts, SMS texts and other notifications</w:t>
      </w:r>
      <w:r w:rsidRPr="00281BEF">
        <w:rPr>
          <w:rFonts w:ascii="Calibri" w:hAnsi="Calibri" w:cs="Calibri"/>
        </w:rPr>
        <w:t>, and when you interact with such communications</w:t>
      </w:r>
      <w:r w:rsidRPr="00383FA9">
        <w:rPr>
          <w:rFonts w:ascii="Calibri" w:hAnsi="Calibri" w:cs="Calibri"/>
        </w:rPr>
        <w:t>;</w:t>
      </w:r>
      <w:r w:rsidR="00AB099C" w:rsidRPr="00281BEF">
        <w:rPr>
          <w:rFonts w:ascii="Calibri" w:hAnsi="Calibri" w:cs="Calibri"/>
        </w:rPr>
        <w:t xml:space="preserve"> and</w:t>
      </w:r>
    </w:p>
    <w:p w14:paraId="52CA0571" w14:textId="5BDF0B7E" w:rsidR="005211C9" w:rsidRDefault="00AB099C" w:rsidP="00007466">
      <w:pPr>
        <w:numPr>
          <w:ilvl w:val="1"/>
          <w:numId w:val="4"/>
        </w:numPr>
        <w:rPr>
          <w:rFonts w:ascii="Calibri" w:hAnsi="Calibri" w:cs="Calibri"/>
        </w:rPr>
      </w:pPr>
      <w:r w:rsidRPr="00281BEF">
        <w:rPr>
          <w:rFonts w:ascii="Calibri" w:hAnsi="Calibri" w:cs="Calibri"/>
        </w:rPr>
        <w:t>p</w:t>
      </w:r>
      <w:r w:rsidR="00481930" w:rsidRPr="00281BEF">
        <w:rPr>
          <w:rFonts w:ascii="Calibri" w:hAnsi="Calibri" w:cs="Calibri"/>
        </w:rPr>
        <w:t>ost content on the Services</w:t>
      </w:r>
      <w:r w:rsidR="005211C9" w:rsidRPr="00383FA9">
        <w:rPr>
          <w:rFonts w:ascii="Calibri" w:hAnsi="Calibri" w:cs="Calibri"/>
        </w:rPr>
        <w:t xml:space="preserve"> such as reviews, testimonials, and other feedback</w:t>
      </w:r>
      <w:r w:rsidR="00481930" w:rsidRPr="00281BEF">
        <w:rPr>
          <w:rFonts w:ascii="Calibri" w:hAnsi="Calibri" w:cs="Calibri"/>
        </w:rPr>
        <w:t>.</w:t>
      </w:r>
    </w:p>
    <w:p w14:paraId="18C61176" w14:textId="04CE8643" w:rsidR="00F865BA" w:rsidRPr="00281BEF" w:rsidRDefault="00F865BA" w:rsidP="00F865BA">
      <w:pPr>
        <w:numPr>
          <w:ilvl w:val="0"/>
          <w:numId w:val="4"/>
        </w:numPr>
        <w:rPr>
          <w:rFonts w:ascii="Calibri" w:hAnsi="Calibri" w:cs="Calibri"/>
        </w:rPr>
      </w:pPr>
      <w:r>
        <w:rPr>
          <w:rFonts w:ascii="Calibri" w:hAnsi="Calibri" w:cs="Calibri"/>
        </w:rPr>
        <w:t>Other information you voluntarily provide when you interact with us</w:t>
      </w:r>
      <w:r w:rsidR="000742B4">
        <w:rPr>
          <w:rFonts w:ascii="Calibri" w:hAnsi="Calibri" w:cs="Calibri"/>
        </w:rPr>
        <w:t xml:space="preserve"> online or in-person</w:t>
      </w:r>
      <w:r>
        <w:rPr>
          <w:rFonts w:ascii="Calibri" w:hAnsi="Calibri" w:cs="Calibri"/>
        </w:rPr>
        <w:t>, such as through</w:t>
      </w:r>
      <w:r w:rsidR="001D3264">
        <w:rPr>
          <w:rFonts w:ascii="Calibri" w:hAnsi="Calibri" w:cs="Calibri"/>
        </w:rPr>
        <w:t xml:space="preserve"> social media,</w:t>
      </w:r>
      <w:r>
        <w:rPr>
          <w:rFonts w:ascii="Calibri" w:hAnsi="Calibri" w:cs="Calibri"/>
        </w:rPr>
        <w:t xml:space="preserve"> customer service</w:t>
      </w:r>
      <w:r w:rsidR="000742B4">
        <w:rPr>
          <w:rFonts w:ascii="Calibri" w:hAnsi="Calibri" w:cs="Calibri"/>
        </w:rPr>
        <w:t xml:space="preserve"> </w:t>
      </w:r>
      <w:r w:rsidR="00BA1E14">
        <w:rPr>
          <w:rFonts w:ascii="Calibri" w:hAnsi="Calibri" w:cs="Calibri"/>
        </w:rPr>
        <w:t xml:space="preserve">emails or </w:t>
      </w:r>
      <w:r w:rsidR="000742B4">
        <w:rPr>
          <w:rFonts w:ascii="Calibri" w:hAnsi="Calibri" w:cs="Calibri"/>
        </w:rPr>
        <w:t>calls</w:t>
      </w:r>
      <w:r w:rsidR="00BA1E14">
        <w:rPr>
          <w:rFonts w:ascii="Calibri" w:hAnsi="Calibri" w:cs="Calibri"/>
        </w:rPr>
        <w:t xml:space="preserve"> or online chats</w:t>
      </w:r>
      <w:r w:rsidR="001D3264">
        <w:rPr>
          <w:rFonts w:ascii="Calibri" w:hAnsi="Calibri" w:cs="Calibri"/>
        </w:rPr>
        <w:t>,</w:t>
      </w:r>
      <w:r w:rsidR="000742B4">
        <w:rPr>
          <w:rFonts w:ascii="Calibri" w:hAnsi="Calibri" w:cs="Calibri"/>
        </w:rPr>
        <w:t xml:space="preserve"> or o</w:t>
      </w:r>
      <w:r w:rsidR="001D3264">
        <w:rPr>
          <w:rFonts w:ascii="Calibri" w:hAnsi="Calibri" w:cs="Calibri"/>
        </w:rPr>
        <w:t>ther methods described in our Contact Us page</w:t>
      </w:r>
    </w:p>
    <w:p w14:paraId="6F58E6C9" w14:textId="38252CBC" w:rsidR="00383FA9" w:rsidRPr="00281BEF" w:rsidRDefault="005211C9" w:rsidP="00007466">
      <w:pPr>
        <w:ind w:left="360"/>
        <w:rPr>
          <w:rFonts w:ascii="Calibri" w:hAnsi="Calibri" w:cs="Calibri"/>
        </w:rPr>
      </w:pPr>
      <w:r w:rsidRPr="00281BEF">
        <w:rPr>
          <w:rFonts w:ascii="Calibri" w:hAnsi="Calibri" w:cs="Calibri"/>
          <w:b/>
          <w:bCs/>
        </w:rPr>
        <w:t>Information We Collect Automatically</w:t>
      </w:r>
      <w:r w:rsidRPr="00281BEF">
        <w:rPr>
          <w:rFonts w:ascii="Calibri" w:hAnsi="Calibri" w:cs="Calibri"/>
        </w:rPr>
        <w:t>.  There is some information we</w:t>
      </w:r>
      <w:r w:rsidR="00B97730">
        <w:rPr>
          <w:rFonts w:ascii="Calibri" w:hAnsi="Calibri" w:cs="Calibri"/>
        </w:rPr>
        <w:t xml:space="preserve"> and our </w:t>
      </w:r>
      <w:r w:rsidR="00C71517">
        <w:rPr>
          <w:rFonts w:ascii="Calibri" w:hAnsi="Calibri" w:cs="Calibri"/>
        </w:rPr>
        <w:t>ad</w:t>
      </w:r>
      <w:r w:rsidR="008332AD">
        <w:rPr>
          <w:rFonts w:ascii="Calibri" w:hAnsi="Calibri" w:cs="Calibri"/>
        </w:rPr>
        <w:t>vertising</w:t>
      </w:r>
      <w:r w:rsidR="00C71517">
        <w:rPr>
          <w:rFonts w:ascii="Calibri" w:hAnsi="Calibri" w:cs="Calibri"/>
        </w:rPr>
        <w:t xml:space="preserve"> and analytics partners</w:t>
      </w:r>
      <w:r w:rsidRPr="00281BEF">
        <w:rPr>
          <w:rFonts w:ascii="Calibri" w:hAnsi="Calibri" w:cs="Calibri"/>
        </w:rPr>
        <w:t xml:space="preserve"> </w:t>
      </w:r>
      <w:r w:rsidR="006C04C7">
        <w:rPr>
          <w:rFonts w:ascii="Calibri" w:hAnsi="Calibri" w:cs="Calibri"/>
        </w:rPr>
        <w:t xml:space="preserve">may </w:t>
      </w:r>
      <w:r w:rsidRPr="00281BEF">
        <w:rPr>
          <w:rFonts w:ascii="Calibri" w:hAnsi="Calibri" w:cs="Calibri"/>
        </w:rPr>
        <w:t xml:space="preserve">collect </w:t>
      </w:r>
      <w:r w:rsidR="00383FA9" w:rsidRPr="00383FA9">
        <w:rPr>
          <w:rFonts w:ascii="Calibri" w:hAnsi="Calibri" w:cs="Calibri"/>
        </w:rPr>
        <w:t xml:space="preserve">automatically as you navigate through the </w:t>
      </w:r>
      <w:r w:rsidRPr="00281BEF">
        <w:rPr>
          <w:rFonts w:ascii="Calibri" w:hAnsi="Calibri" w:cs="Calibri"/>
        </w:rPr>
        <w:t xml:space="preserve">Services (“Usage Information”), including: </w:t>
      </w:r>
    </w:p>
    <w:p w14:paraId="70ED2820" w14:textId="68CA375B" w:rsidR="005211C9" w:rsidRPr="00383FA9" w:rsidRDefault="005211C9" w:rsidP="00007466">
      <w:pPr>
        <w:numPr>
          <w:ilvl w:val="0"/>
          <w:numId w:val="4"/>
        </w:numPr>
        <w:rPr>
          <w:rFonts w:ascii="Calibri" w:hAnsi="Calibri" w:cs="Calibri"/>
        </w:rPr>
      </w:pPr>
      <w:r w:rsidRPr="00383FA9">
        <w:rPr>
          <w:rFonts w:ascii="Calibri" w:hAnsi="Calibri" w:cs="Calibri"/>
        </w:rPr>
        <w:t xml:space="preserve">the dates and times at which you use the </w:t>
      </w:r>
      <w:r w:rsidRPr="00281BEF">
        <w:rPr>
          <w:rFonts w:ascii="Calibri" w:hAnsi="Calibri" w:cs="Calibri"/>
        </w:rPr>
        <w:t>Services</w:t>
      </w:r>
      <w:r w:rsidRPr="00383FA9">
        <w:rPr>
          <w:rFonts w:ascii="Calibri" w:hAnsi="Calibri" w:cs="Calibri"/>
        </w:rPr>
        <w:t>;</w:t>
      </w:r>
    </w:p>
    <w:p w14:paraId="55295104" w14:textId="30BA86CF" w:rsidR="005211C9" w:rsidRPr="00383FA9" w:rsidRDefault="005211C9" w:rsidP="00007466">
      <w:pPr>
        <w:numPr>
          <w:ilvl w:val="0"/>
          <w:numId w:val="4"/>
        </w:numPr>
        <w:rPr>
          <w:rFonts w:ascii="Calibri" w:hAnsi="Calibri" w:cs="Calibri"/>
        </w:rPr>
      </w:pPr>
      <w:r w:rsidRPr="00383FA9">
        <w:rPr>
          <w:rFonts w:ascii="Calibri" w:hAnsi="Calibri" w:cs="Calibri"/>
        </w:rPr>
        <w:t xml:space="preserve">the extent of your use of the </w:t>
      </w:r>
      <w:r w:rsidRPr="00281BEF">
        <w:rPr>
          <w:rFonts w:ascii="Calibri" w:hAnsi="Calibri" w:cs="Calibri"/>
        </w:rPr>
        <w:t>Services</w:t>
      </w:r>
      <w:r w:rsidRPr="00383FA9">
        <w:rPr>
          <w:rFonts w:ascii="Calibri" w:hAnsi="Calibri" w:cs="Calibri"/>
        </w:rPr>
        <w:t>;</w:t>
      </w:r>
    </w:p>
    <w:p w14:paraId="2D15F293" w14:textId="5C4B13B1" w:rsidR="005211C9" w:rsidRPr="00383FA9" w:rsidRDefault="005211C9" w:rsidP="00007466">
      <w:pPr>
        <w:numPr>
          <w:ilvl w:val="0"/>
          <w:numId w:val="4"/>
        </w:numPr>
        <w:rPr>
          <w:rFonts w:ascii="Calibri" w:hAnsi="Calibri" w:cs="Calibri"/>
        </w:rPr>
      </w:pPr>
      <w:r w:rsidRPr="00383FA9">
        <w:rPr>
          <w:rFonts w:ascii="Calibri" w:hAnsi="Calibri" w:cs="Calibri"/>
        </w:rPr>
        <w:t>the general location</w:t>
      </w:r>
      <w:r w:rsidR="00C56A62">
        <w:rPr>
          <w:rFonts w:ascii="Calibri" w:hAnsi="Calibri" w:cs="Calibri"/>
        </w:rPr>
        <w:t xml:space="preserve"> and Internet Protocol address</w:t>
      </w:r>
      <w:r w:rsidRPr="00383FA9">
        <w:rPr>
          <w:rFonts w:ascii="Calibri" w:hAnsi="Calibri" w:cs="Calibri"/>
        </w:rPr>
        <w:t xml:space="preserve"> from which you access and/or use the </w:t>
      </w:r>
      <w:r w:rsidRPr="00281BEF">
        <w:rPr>
          <w:rFonts w:ascii="Calibri" w:hAnsi="Calibri" w:cs="Calibri"/>
        </w:rPr>
        <w:t>Services</w:t>
      </w:r>
      <w:r w:rsidRPr="00383FA9">
        <w:rPr>
          <w:rFonts w:ascii="Calibri" w:hAnsi="Calibri" w:cs="Calibri"/>
        </w:rPr>
        <w:t>;</w:t>
      </w:r>
    </w:p>
    <w:p w14:paraId="3E07CF5D" w14:textId="6E17CEB3" w:rsidR="005211C9" w:rsidRPr="00383FA9" w:rsidRDefault="005211C9" w:rsidP="00007466">
      <w:pPr>
        <w:numPr>
          <w:ilvl w:val="0"/>
          <w:numId w:val="4"/>
        </w:numPr>
        <w:rPr>
          <w:rFonts w:ascii="Calibri" w:hAnsi="Calibri" w:cs="Calibri"/>
        </w:rPr>
      </w:pPr>
      <w:r w:rsidRPr="00383FA9">
        <w:rPr>
          <w:rFonts w:ascii="Calibri" w:hAnsi="Calibri" w:cs="Calibri"/>
        </w:rPr>
        <w:lastRenderedPageBreak/>
        <w:t xml:space="preserve">the URL or advertisement that referred you to the </w:t>
      </w:r>
      <w:r w:rsidRPr="00281BEF">
        <w:rPr>
          <w:rFonts w:ascii="Calibri" w:hAnsi="Calibri" w:cs="Calibri"/>
        </w:rPr>
        <w:t>Services</w:t>
      </w:r>
      <w:r w:rsidRPr="00383FA9">
        <w:rPr>
          <w:rFonts w:ascii="Calibri" w:hAnsi="Calibri" w:cs="Calibri"/>
        </w:rPr>
        <w:t>;</w:t>
      </w:r>
    </w:p>
    <w:p w14:paraId="4CAAF415" w14:textId="22619B72" w:rsidR="005211C9" w:rsidRPr="00383FA9" w:rsidRDefault="005211C9" w:rsidP="00007466">
      <w:pPr>
        <w:numPr>
          <w:ilvl w:val="0"/>
          <w:numId w:val="4"/>
        </w:numPr>
        <w:rPr>
          <w:rFonts w:ascii="Calibri" w:hAnsi="Calibri" w:cs="Calibri"/>
        </w:rPr>
      </w:pPr>
      <w:r w:rsidRPr="00383FA9">
        <w:rPr>
          <w:rFonts w:ascii="Calibri" w:hAnsi="Calibri" w:cs="Calibri"/>
        </w:rPr>
        <w:t xml:space="preserve">the search terms you </w:t>
      </w:r>
      <w:proofErr w:type="gramStart"/>
      <w:r w:rsidRPr="00383FA9">
        <w:rPr>
          <w:rFonts w:ascii="Calibri" w:hAnsi="Calibri" w:cs="Calibri"/>
        </w:rPr>
        <w:t>entered into</w:t>
      </w:r>
      <w:proofErr w:type="gramEnd"/>
      <w:r w:rsidRPr="00383FA9">
        <w:rPr>
          <w:rFonts w:ascii="Calibri" w:hAnsi="Calibri" w:cs="Calibri"/>
        </w:rPr>
        <w:t xml:space="preserve"> a search engine that led you to the </w:t>
      </w:r>
      <w:r w:rsidRPr="00281BEF">
        <w:rPr>
          <w:rFonts w:ascii="Calibri" w:hAnsi="Calibri" w:cs="Calibri"/>
        </w:rPr>
        <w:t>Services</w:t>
      </w:r>
      <w:r w:rsidRPr="00383FA9">
        <w:rPr>
          <w:rFonts w:ascii="Calibri" w:hAnsi="Calibri" w:cs="Calibri"/>
        </w:rPr>
        <w:t>;</w:t>
      </w:r>
    </w:p>
    <w:p w14:paraId="5562A68A" w14:textId="15DEBF31" w:rsidR="005211C9" w:rsidRPr="00383FA9" w:rsidRDefault="005211C9" w:rsidP="00007466">
      <w:pPr>
        <w:numPr>
          <w:ilvl w:val="0"/>
          <w:numId w:val="4"/>
        </w:numPr>
        <w:rPr>
          <w:rFonts w:ascii="Calibri" w:hAnsi="Calibri" w:cs="Calibri"/>
        </w:rPr>
      </w:pPr>
      <w:r w:rsidRPr="00383FA9">
        <w:rPr>
          <w:rFonts w:ascii="Calibri" w:hAnsi="Calibri" w:cs="Calibri"/>
        </w:rPr>
        <w:t xml:space="preserve">your usage preferences, areas and pages within the </w:t>
      </w:r>
      <w:r w:rsidRPr="00281BEF">
        <w:rPr>
          <w:rFonts w:ascii="Calibri" w:hAnsi="Calibri" w:cs="Calibri"/>
        </w:rPr>
        <w:t>Services</w:t>
      </w:r>
      <w:r w:rsidRPr="00383FA9">
        <w:rPr>
          <w:rFonts w:ascii="Calibri" w:hAnsi="Calibri" w:cs="Calibri"/>
        </w:rPr>
        <w:t xml:space="preserve"> that you access or use, which products/services you view or purchase, and any other items or links within the </w:t>
      </w:r>
      <w:r w:rsidRPr="00281BEF">
        <w:rPr>
          <w:rFonts w:ascii="Calibri" w:hAnsi="Calibri" w:cs="Calibri"/>
        </w:rPr>
        <w:t>Services</w:t>
      </w:r>
      <w:r w:rsidRPr="00383FA9">
        <w:rPr>
          <w:rFonts w:ascii="Calibri" w:hAnsi="Calibri" w:cs="Calibri"/>
        </w:rPr>
        <w:t xml:space="preserve"> that you click, view or access; and</w:t>
      </w:r>
    </w:p>
    <w:p w14:paraId="6B0704BC" w14:textId="25340E87" w:rsidR="005211C9" w:rsidRPr="00281BEF" w:rsidRDefault="005211C9" w:rsidP="00007466">
      <w:pPr>
        <w:numPr>
          <w:ilvl w:val="0"/>
          <w:numId w:val="4"/>
        </w:numPr>
        <w:rPr>
          <w:rFonts w:ascii="Calibri" w:hAnsi="Calibri" w:cs="Calibri"/>
        </w:rPr>
      </w:pPr>
      <w:r w:rsidRPr="00383FA9">
        <w:rPr>
          <w:rFonts w:ascii="Calibri" w:hAnsi="Calibri" w:cs="Calibri"/>
        </w:rPr>
        <w:t>the mobile platform or service provider you use, your browser type, your operating system, and referring/exit pages.</w:t>
      </w:r>
    </w:p>
    <w:p w14:paraId="3C4D7ABC" w14:textId="57888D5A" w:rsidR="005211C9" w:rsidRPr="00383FA9" w:rsidRDefault="005211C9" w:rsidP="005211C9">
      <w:pPr>
        <w:rPr>
          <w:rFonts w:ascii="Calibri" w:hAnsi="Calibri" w:cs="Calibri"/>
        </w:rPr>
      </w:pPr>
      <w:r w:rsidRPr="00281BEF">
        <w:rPr>
          <w:rFonts w:ascii="Calibri" w:hAnsi="Calibri" w:cs="Calibri"/>
        </w:rPr>
        <w:t xml:space="preserve">We </w:t>
      </w:r>
      <w:r w:rsidR="00C71517">
        <w:rPr>
          <w:rFonts w:ascii="Calibri" w:hAnsi="Calibri" w:cs="Calibri"/>
        </w:rPr>
        <w:t xml:space="preserve">and our ad and analytics partners </w:t>
      </w:r>
      <w:r w:rsidRPr="00281BEF">
        <w:rPr>
          <w:rFonts w:ascii="Calibri" w:hAnsi="Calibri" w:cs="Calibri"/>
        </w:rPr>
        <w:t xml:space="preserve">may collect Usage Information over time and across third-party websites or other online services </w:t>
      </w:r>
      <w:r w:rsidR="00AB099C" w:rsidRPr="00281BEF">
        <w:rPr>
          <w:rFonts w:ascii="Calibri" w:hAnsi="Calibri" w:cs="Calibri"/>
        </w:rPr>
        <w:t>to understand more about your preferences</w:t>
      </w:r>
      <w:r w:rsidRPr="00281BEF">
        <w:rPr>
          <w:rFonts w:ascii="Calibri" w:hAnsi="Calibri" w:cs="Calibri"/>
        </w:rPr>
        <w:t>.</w:t>
      </w:r>
    </w:p>
    <w:p w14:paraId="5DA6053D" w14:textId="01224A44" w:rsidR="00FC24CB" w:rsidRPr="00FC24CB" w:rsidRDefault="005211C9" w:rsidP="00FC24CB">
      <w:pPr>
        <w:rPr>
          <w:rFonts w:ascii="Calibri" w:hAnsi="Calibri" w:cs="Calibri"/>
        </w:rPr>
      </w:pPr>
      <w:r w:rsidRPr="00007466">
        <w:rPr>
          <w:rFonts w:ascii="Calibri" w:hAnsi="Calibri"/>
          <w:b/>
        </w:rPr>
        <w:t xml:space="preserve">Information We </w:t>
      </w:r>
      <w:r w:rsidRPr="00281BEF">
        <w:rPr>
          <w:rFonts w:ascii="Calibri" w:hAnsi="Calibri" w:cs="Calibri"/>
          <w:b/>
          <w:bCs/>
        </w:rPr>
        <w:t xml:space="preserve">Collect </w:t>
      </w:r>
      <w:proofErr w:type="gramStart"/>
      <w:r w:rsidRPr="00281BEF">
        <w:rPr>
          <w:rFonts w:ascii="Calibri" w:hAnsi="Calibri" w:cs="Calibri"/>
          <w:b/>
          <w:bCs/>
        </w:rPr>
        <w:t>From</w:t>
      </w:r>
      <w:proofErr w:type="gramEnd"/>
      <w:r w:rsidRPr="00281BEF">
        <w:rPr>
          <w:rFonts w:ascii="Calibri" w:hAnsi="Calibri" w:cs="Calibri"/>
          <w:b/>
          <w:bCs/>
        </w:rPr>
        <w:t xml:space="preserve"> Third Parties.</w:t>
      </w:r>
      <w:r w:rsidRPr="00281BEF">
        <w:rPr>
          <w:rFonts w:ascii="Calibri" w:hAnsi="Calibri" w:cs="Calibri"/>
        </w:rPr>
        <w:t xml:space="preserve">  </w:t>
      </w:r>
      <w:r w:rsidR="00FC24CB" w:rsidRPr="00FC24CB">
        <w:rPr>
          <w:rFonts w:ascii="Calibri" w:hAnsi="Calibri" w:cs="Calibri"/>
        </w:rPr>
        <w:t>We collect the following information about you from third parties:</w:t>
      </w:r>
    </w:p>
    <w:p w14:paraId="4523D06C" w14:textId="7D4A861F" w:rsidR="00FC24CB" w:rsidRPr="00FC24CB" w:rsidRDefault="00FC24CB" w:rsidP="00FC24CB">
      <w:pPr>
        <w:numPr>
          <w:ilvl w:val="0"/>
          <w:numId w:val="32"/>
        </w:numPr>
        <w:rPr>
          <w:rFonts w:ascii="Calibri" w:hAnsi="Calibri" w:cs="Calibri"/>
        </w:rPr>
      </w:pPr>
      <w:r w:rsidRPr="00FC24CB">
        <w:rPr>
          <w:rFonts w:ascii="Calibri" w:hAnsi="Calibri" w:cs="Calibri"/>
        </w:rPr>
        <w:t xml:space="preserve">Publicly available sources: We may collect information from publicly available sources, such as social media platforms like Twitter, LinkedIn, and Facebook. Additionally, if you interact with us on third-party platforms, such as via email or social email, we may collect information we receive from such third-party platforms as well.  </w:t>
      </w:r>
    </w:p>
    <w:p w14:paraId="09FFA238" w14:textId="1F068143" w:rsidR="00FC24CB" w:rsidRPr="00FC24CB" w:rsidRDefault="00FC24CB" w:rsidP="00FC24CB">
      <w:pPr>
        <w:numPr>
          <w:ilvl w:val="0"/>
          <w:numId w:val="32"/>
        </w:numPr>
        <w:rPr>
          <w:rFonts w:ascii="Calibri" w:hAnsi="Calibri" w:cs="Calibri"/>
        </w:rPr>
      </w:pPr>
      <w:r w:rsidRPr="00FC24CB">
        <w:rPr>
          <w:rFonts w:ascii="Calibri" w:hAnsi="Calibri" w:cs="Calibri"/>
        </w:rPr>
        <w:t xml:space="preserve">Other sources: We may also obtain information about you from various third parties, such as business partners, marketers, researchers, analysts, and other parties that we may attribute to you based on your assignment to certain statistical groups. </w:t>
      </w:r>
    </w:p>
    <w:p w14:paraId="2EFEEFCC" w14:textId="483B4D72" w:rsidR="00FC24CB" w:rsidRPr="00FC24CB" w:rsidRDefault="00FC24CB" w:rsidP="00FC24CB">
      <w:pPr>
        <w:rPr>
          <w:rFonts w:ascii="Calibri" w:hAnsi="Calibri" w:cs="Calibri"/>
        </w:rPr>
      </w:pPr>
      <w:r w:rsidRPr="00FC24CB">
        <w:rPr>
          <w:rFonts w:ascii="Calibri" w:hAnsi="Calibri" w:cs="Calibri"/>
        </w:rPr>
        <w:t xml:space="preserve">We use this information to supplement the information that we collect directly from you </w:t>
      </w:r>
      <w:proofErr w:type="gramStart"/>
      <w:r w:rsidRPr="00FC24CB">
        <w:rPr>
          <w:rFonts w:ascii="Calibri" w:hAnsi="Calibri" w:cs="Calibri"/>
        </w:rPr>
        <w:t>in order to</w:t>
      </w:r>
      <w:proofErr w:type="gramEnd"/>
      <w:r w:rsidRPr="00FC24CB">
        <w:rPr>
          <w:rFonts w:ascii="Calibri" w:hAnsi="Calibri" w:cs="Calibri"/>
        </w:rPr>
        <w:t xml:space="preserve"> derive your possible interests and to provide more relevant experiences for you with our company and improve our </w:t>
      </w:r>
      <w:r w:rsidR="00EF4BF9">
        <w:rPr>
          <w:rFonts w:ascii="Calibri" w:hAnsi="Calibri" w:cs="Calibri"/>
        </w:rPr>
        <w:t xml:space="preserve">Services, </w:t>
      </w:r>
      <w:r w:rsidRPr="00FC24CB">
        <w:rPr>
          <w:rFonts w:ascii="Calibri" w:hAnsi="Calibri" w:cs="Calibri"/>
        </w:rPr>
        <w:t>products, analytics, and advertising.</w:t>
      </w:r>
    </w:p>
    <w:p w14:paraId="687D2DE8" w14:textId="05423A75" w:rsidR="00383FA9" w:rsidRPr="00281BEF" w:rsidRDefault="005211C9" w:rsidP="00FC24CB">
      <w:pPr>
        <w:rPr>
          <w:rFonts w:ascii="Calibri" w:hAnsi="Calibri" w:cs="Calibri"/>
        </w:rPr>
      </w:pPr>
      <w:r w:rsidRPr="00281BEF">
        <w:rPr>
          <w:rFonts w:ascii="Calibri" w:hAnsi="Calibri" w:cs="Calibri"/>
          <w:b/>
          <w:bCs/>
        </w:rPr>
        <w:t>Combined</w:t>
      </w:r>
      <w:r w:rsidRPr="00007466">
        <w:rPr>
          <w:rFonts w:ascii="Calibri" w:hAnsi="Calibri"/>
          <w:b/>
        </w:rPr>
        <w:t xml:space="preserve"> Information</w:t>
      </w:r>
      <w:r w:rsidRPr="00281BEF">
        <w:rPr>
          <w:rFonts w:ascii="Calibri" w:hAnsi="Calibri" w:cs="Calibri"/>
        </w:rPr>
        <w:t xml:space="preserve">.  </w:t>
      </w:r>
      <w:r w:rsidR="008F2090" w:rsidRPr="00281BEF">
        <w:rPr>
          <w:rFonts w:ascii="Calibri" w:hAnsi="Calibri" w:cs="Calibri"/>
        </w:rPr>
        <w:t>We</w:t>
      </w:r>
      <w:r w:rsidR="00383FA9" w:rsidRPr="00383FA9">
        <w:rPr>
          <w:rFonts w:ascii="Calibri" w:hAnsi="Calibri" w:cs="Calibri"/>
        </w:rPr>
        <w:t xml:space="preserve"> may combine</w:t>
      </w:r>
      <w:r w:rsidR="008F2090" w:rsidRPr="00281BEF">
        <w:rPr>
          <w:rFonts w:ascii="Calibri" w:hAnsi="Calibri" w:cs="Calibri"/>
        </w:rPr>
        <w:t xml:space="preserve"> </w:t>
      </w:r>
      <w:r w:rsidR="00AB099C" w:rsidRPr="00281BEF">
        <w:rPr>
          <w:rFonts w:ascii="Calibri" w:hAnsi="Calibri" w:cs="Calibri"/>
        </w:rPr>
        <w:t xml:space="preserve">the information we collect through the variety of sources noted above and use such combined information in accordance with </w:t>
      </w:r>
      <w:r w:rsidR="001B22A3" w:rsidRPr="00281BEF">
        <w:rPr>
          <w:rFonts w:ascii="Calibri" w:hAnsi="Calibri" w:cs="Calibri"/>
        </w:rPr>
        <w:t>thi</w:t>
      </w:r>
      <w:r w:rsidR="001B22A3">
        <w:rPr>
          <w:rFonts w:ascii="Calibri" w:hAnsi="Calibri" w:cs="Calibri"/>
        </w:rPr>
        <w:t>s</w:t>
      </w:r>
      <w:r w:rsidR="001B22A3" w:rsidRPr="00281BEF">
        <w:rPr>
          <w:rFonts w:ascii="Calibri" w:hAnsi="Calibri" w:cs="Calibri"/>
        </w:rPr>
        <w:t xml:space="preserve"> </w:t>
      </w:r>
      <w:r w:rsidR="00AB099C" w:rsidRPr="00281BEF">
        <w:rPr>
          <w:rFonts w:ascii="Calibri" w:hAnsi="Calibri" w:cs="Calibri"/>
        </w:rPr>
        <w:t>Privacy Policy</w:t>
      </w:r>
      <w:r w:rsidR="00383FA9" w:rsidRPr="00383FA9">
        <w:rPr>
          <w:rFonts w:ascii="Calibri" w:hAnsi="Calibri" w:cs="Calibri"/>
        </w:rPr>
        <w:t xml:space="preserve">. </w:t>
      </w:r>
    </w:p>
    <w:p w14:paraId="53E45D7A" w14:textId="3424F663" w:rsidR="00481930" w:rsidRDefault="008F2090" w:rsidP="00481930">
      <w:pPr>
        <w:rPr>
          <w:rFonts w:ascii="Calibri" w:hAnsi="Calibri" w:cs="Calibri"/>
          <w:b/>
          <w:bCs/>
        </w:rPr>
      </w:pPr>
      <w:r w:rsidRPr="00281BEF">
        <w:rPr>
          <w:rFonts w:ascii="Calibri" w:hAnsi="Calibri" w:cs="Calibri"/>
          <w:b/>
          <w:bCs/>
        </w:rPr>
        <w:t>De-Identified</w:t>
      </w:r>
      <w:r w:rsidRPr="00007466">
        <w:rPr>
          <w:rFonts w:ascii="Calibri" w:hAnsi="Calibri"/>
          <w:b/>
        </w:rPr>
        <w:t xml:space="preserve"> Information</w:t>
      </w:r>
      <w:r w:rsidRPr="00281BEF">
        <w:rPr>
          <w:rFonts w:ascii="Calibri" w:hAnsi="Calibri" w:cs="Calibri"/>
        </w:rPr>
        <w:t>.  We may de-identify</w:t>
      </w:r>
      <w:r w:rsidR="00BA1E14">
        <w:rPr>
          <w:rFonts w:ascii="Calibri" w:hAnsi="Calibri" w:cs="Calibri"/>
        </w:rPr>
        <w:t xml:space="preserve"> or anonymize</w:t>
      </w:r>
      <w:r w:rsidRPr="00281BEF">
        <w:rPr>
          <w:rFonts w:ascii="Calibri" w:hAnsi="Calibri" w:cs="Calibri"/>
        </w:rPr>
        <w:t xml:space="preserve"> information we collect so the information cannot reasonably identify you or your device, or we may collect information that is already in de-identified form</w:t>
      </w:r>
      <w:r w:rsidR="00AB099C" w:rsidRPr="00281BEF">
        <w:rPr>
          <w:rFonts w:ascii="Calibri" w:hAnsi="Calibri" w:cs="Calibri"/>
        </w:rPr>
        <w:t xml:space="preserve"> and use such information for purposes such as </w:t>
      </w:r>
      <w:r w:rsidR="00AB099C" w:rsidRPr="00383FA9">
        <w:rPr>
          <w:rFonts w:ascii="Calibri" w:hAnsi="Calibri" w:cs="Calibri"/>
        </w:rPr>
        <w:t>to conduct market research, engage in project planning, for troubleshooting purposes or to help detect and protect against error, fraud or other criminal activity</w:t>
      </w:r>
      <w:r w:rsidRPr="00281BEF">
        <w:rPr>
          <w:rFonts w:ascii="Calibri" w:hAnsi="Calibri" w:cs="Calibri"/>
        </w:rPr>
        <w:t xml:space="preserve">. </w:t>
      </w:r>
      <w:r w:rsidR="00AB099C" w:rsidRPr="00281BEF">
        <w:rPr>
          <w:rFonts w:ascii="Calibri" w:hAnsi="Calibri" w:cs="Calibri"/>
        </w:rPr>
        <w:t xml:space="preserve"> </w:t>
      </w:r>
      <w:r w:rsidR="00AB099C" w:rsidRPr="00383FA9">
        <w:rPr>
          <w:rFonts w:ascii="Calibri" w:hAnsi="Calibri" w:cs="Calibri"/>
        </w:rPr>
        <w:t xml:space="preserve">We </w:t>
      </w:r>
      <w:r w:rsidR="00AB099C" w:rsidRPr="00281BEF">
        <w:rPr>
          <w:rFonts w:ascii="Calibri" w:hAnsi="Calibri" w:cs="Calibri"/>
        </w:rPr>
        <w:t>commit to</w:t>
      </w:r>
      <w:r w:rsidR="00AB099C" w:rsidRPr="00383FA9">
        <w:rPr>
          <w:rFonts w:ascii="Calibri" w:hAnsi="Calibri" w:cs="Calibri"/>
        </w:rPr>
        <w:t xml:space="preserve"> not de-aggregat</w:t>
      </w:r>
      <w:r w:rsidR="00AB099C" w:rsidRPr="00281BEF">
        <w:rPr>
          <w:rFonts w:ascii="Calibri" w:hAnsi="Calibri" w:cs="Calibri"/>
        </w:rPr>
        <w:t>ing</w:t>
      </w:r>
      <w:r w:rsidR="00AB099C" w:rsidRPr="00383FA9">
        <w:rPr>
          <w:rFonts w:ascii="Calibri" w:hAnsi="Calibri" w:cs="Calibri"/>
        </w:rPr>
        <w:t xml:space="preserve"> or re-identify</w:t>
      </w:r>
      <w:r w:rsidR="00AB099C" w:rsidRPr="00281BEF">
        <w:rPr>
          <w:rFonts w:ascii="Calibri" w:hAnsi="Calibri" w:cs="Calibri"/>
        </w:rPr>
        <w:t>ing</w:t>
      </w:r>
      <w:r w:rsidR="00AB099C" w:rsidRPr="00383FA9">
        <w:rPr>
          <w:rFonts w:ascii="Calibri" w:hAnsi="Calibri" w:cs="Calibri"/>
        </w:rPr>
        <w:t xml:space="preserve"> the aggregated and/or anonymized data that we process. </w:t>
      </w:r>
      <w:r w:rsidRPr="00281BEF">
        <w:rPr>
          <w:rFonts w:ascii="Calibri" w:hAnsi="Calibri" w:cs="Calibri"/>
        </w:rPr>
        <w:t>Our use and disclosure of de-identified information is not subject to any restrictions under this Privacy Policy, and we may use and disclose it to others for any purpose, without limitation.</w:t>
      </w:r>
      <w:r w:rsidR="00481930" w:rsidRPr="00281BEF">
        <w:rPr>
          <w:rFonts w:ascii="Calibri" w:hAnsi="Calibri" w:cs="Calibri"/>
          <w:b/>
          <w:bCs/>
        </w:rPr>
        <w:t xml:space="preserve"> </w:t>
      </w:r>
      <w:r w:rsidR="00AB099C" w:rsidRPr="00281BEF">
        <w:rPr>
          <w:rFonts w:ascii="Calibri" w:hAnsi="Calibri" w:cs="Calibri"/>
          <w:b/>
          <w:bCs/>
        </w:rPr>
        <w:t xml:space="preserve"> </w:t>
      </w:r>
    </w:p>
    <w:p w14:paraId="677A6061" w14:textId="77777777" w:rsidR="00CC5F3F" w:rsidRPr="00CC5F3F" w:rsidRDefault="00CC5F3F" w:rsidP="00CC5F3F">
      <w:pPr>
        <w:rPr>
          <w:rFonts w:ascii="Calibri" w:hAnsi="Calibri" w:cs="Calibri"/>
        </w:rPr>
      </w:pPr>
      <w:r w:rsidRPr="00CC5F3F">
        <w:rPr>
          <w:rFonts w:ascii="Calibri" w:hAnsi="Calibri" w:cs="Calibri"/>
          <w:b/>
          <w:bCs/>
        </w:rPr>
        <w:t>Legal Bases for Processing.</w:t>
      </w:r>
      <w:r w:rsidRPr="00CC5F3F">
        <w:rPr>
          <w:rFonts w:ascii="Calibri" w:hAnsi="Calibri" w:cs="Calibri"/>
        </w:rPr>
        <w:t xml:space="preserve">  The laws in certain jurisdictions (such as those in the European Union and United Kingdom), require us to inform you of the "legal bases" on which we process </w:t>
      </w:r>
      <w:r w:rsidRPr="00CC5F3F">
        <w:rPr>
          <w:rFonts w:ascii="Calibri" w:hAnsi="Calibri" w:cs="Calibri"/>
        </w:rPr>
        <w:lastRenderedPageBreak/>
        <w:t>your information.  The legal bases for using your information as set out in this Privacy Policy are as follows:</w:t>
      </w:r>
    </w:p>
    <w:p w14:paraId="5CD05BBA" w14:textId="77777777" w:rsidR="00CC5F3F" w:rsidRPr="00CC5F3F" w:rsidRDefault="00CC5F3F" w:rsidP="00CC5F3F">
      <w:pPr>
        <w:numPr>
          <w:ilvl w:val="0"/>
          <w:numId w:val="33"/>
        </w:numPr>
        <w:rPr>
          <w:rFonts w:ascii="Calibri" w:hAnsi="Calibri" w:cs="Calibri"/>
        </w:rPr>
      </w:pPr>
      <w:r w:rsidRPr="00CC5F3F">
        <w:rPr>
          <w:rFonts w:ascii="Calibri" w:hAnsi="Calibri" w:cs="Calibri"/>
        </w:rPr>
        <w:t xml:space="preserve">Where we need to perform the </w:t>
      </w:r>
      <w:proofErr w:type="gramStart"/>
      <w:r w:rsidRPr="00CC5F3F">
        <w:rPr>
          <w:rFonts w:ascii="Calibri" w:hAnsi="Calibri" w:cs="Calibri"/>
        </w:rPr>
        <w:t>contract</w:t>
      </w:r>
      <w:proofErr w:type="gramEnd"/>
      <w:r w:rsidRPr="00CC5F3F">
        <w:rPr>
          <w:rFonts w:ascii="Calibri" w:hAnsi="Calibri" w:cs="Calibri"/>
        </w:rPr>
        <w:t xml:space="preserve"> we are about to </w:t>
      </w:r>
      <w:proofErr w:type="gramStart"/>
      <w:r w:rsidRPr="00CC5F3F">
        <w:rPr>
          <w:rFonts w:ascii="Calibri" w:hAnsi="Calibri" w:cs="Calibri"/>
        </w:rPr>
        <w:t>enter into</w:t>
      </w:r>
      <w:proofErr w:type="gramEnd"/>
      <w:r w:rsidRPr="00CC5F3F">
        <w:rPr>
          <w:rFonts w:ascii="Calibri" w:hAnsi="Calibri" w:cs="Calibri"/>
        </w:rPr>
        <w:t xml:space="preserve"> or have </w:t>
      </w:r>
      <w:proofErr w:type="gramStart"/>
      <w:r w:rsidRPr="00CC5F3F">
        <w:rPr>
          <w:rFonts w:ascii="Calibri" w:hAnsi="Calibri" w:cs="Calibri"/>
        </w:rPr>
        <w:t>entered into</w:t>
      </w:r>
      <w:proofErr w:type="gramEnd"/>
      <w:r w:rsidRPr="00CC5F3F">
        <w:rPr>
          <w:rFonts w:ascii="Calibri" w:hAnsi="Calibri" w:cs="Calibri"/>
        </w:rPr>
        <w:t xml:space="preserve"> with you for the Services</w:t>
      </w:r>
    </w:p>
    <w:p w14:paraId="405BDD64" w14:textId="77777777" w:rsidR="00CC5F3F" w:rsidRPr="00CC5F3F" w:rsidRDefault="00CC5F3F" w:rsidP="00CC5F3F">
      <w:pPr>
        <w:numPr>
          <w:ilvl w:val="0"/>
          <w:numId w:val="33"/>
        </w:numPr>
        <w:rPr>
          <w:rFonts w:ascii="Calibri" w:hAnsi="Calibri" w:cs="Calibri"/>
        </w:rPr>
      </w:pPr>
      <w:r w:rsidRPr="00CC5F3F">
        <w:rPr>
          <w:rFonts w:ascii="Calibri" w:hAnsi="Calibri" w:cs="Calibri"/>
        </w:rPr>
        <w:t>Where it is necessary for our legitimate interests (or those of a third party) and your interests and fundamental rights do not override those interests</w:t>
      </w:r>
    </w:p>
    <w:p w14:paraId="1F49119C" w14:textId="77777777" w:rsidR="00CC5F3F" w:rsidRPr="00CC5F3F" w:rsidRDefault="00CC5F3F" w:rsidP="00CC5F3F">
      <w:pPr>
        <w:numPr>
          <w:ilvl w:val="0"/>
          <w:numId w:val="33"/>
        </w:numPr>
        <w:rPr>
          <w:rFonts w:ascii="Calibri" w:hAnsi="Calibri" w:cs="Calibri"/>
        </w:rPr>
      </w:pPr>
      <w:r w:rsidRPr="00CC5F3F">
        <w:rPr>
          <w:rFonts w:ascii="Calibri" w:hAnsi="Calibri" w:cs="Calibri"/>
        </w:rPr>
        <w:t xml:space="preserve">Where we need to comply with a legal or regulatory obligation </w:t>
      </w:r>
    </w:p>
    <w:p w14:paraId="227FB9A5" w14:textId="73764ECA" w:rsidR="00CC5F3F" w:rsidRPr="00CC5F3F" w:rsidRDefault="00CC5F3F" w:rsidP="00481930">
      <w:pPr>
        <w:numPr>
          <w:ilvl w:val="0"/>
          <w:numId w:val="33"/>
        </w:numPr>
        <w:rPr>
          <w:rFonts w:ascii="Calibri" w:hAnsi="Calibri" w:cs="Calibri"/>
        </w:rPr>
      </w:pPr>
      <w:r w:rsidRPr="00CC5F3F">
        <w:rPr>
          <w:rFonts w:ascii="Calibri" w:hAnsi="Calibri" w:cs="Calibri"/>
        </w:rPr>
        <w:t>Where we have your consent to process your information in a certain way</w:t>
      </w:r>
    </w:p>
    <w:p w14:paraId="2A6B1EC6" w14:textId="7F66E1AA" w:rsidR="00383FA9" w:rsidRPr="00383FA9" w:rsidRDefault="00481930" w:rsidP="00383FA9">
      <w:pPr>
        <w:rPr>
          <w:rFonts w:ascii="Calibri" w:hAnsi="Calibri" w:cs="Calibri"/>
        </w:rPr>
      </w:pPr>
      <w:r w:rsidRPr="00281BEF">
        <w:rPr>
          <w:rFonts w:ascii="Calibri" w:hAnsi="Calibri" w:cs="Calibri"/>
          <w:b/>
          <w:bCs/>
        </w:rPr>
        <w:t>2</w:t>
      </w:r>
      <w:r w:rsidR="00383FA9" w:rsidRPr="00383FA9">
        <w:rPr>
          <w:rFonts w:ascii="Calibri" w:hAnsi="Calibri" w:cs="Calibri"/>
          <w:b/>
          <w:bCs/>
        </w:rPr>
        <w:t>.        </w:t>
      </w:r>
      <w:r w:rsidRPr="00281BEF">
        <w:rPr>
          <w:rFonts w:ascii="Calibri" w:hAnsi="Calibri" w:cs="Calibri"/>
          <w:b/>
          <w:bCs/>
        </w:rPr>
        <w:t>How We Use Your Information</w:t>
      </w:r>
    </w:p>
    <w:p w14:paraId="6A885BA8" w14:textId="15818330" w:rsidR="00383FA9" w:rsidRPr="00383FA9" w:rsidRDefault="00383FA9" w:rsidP="00383FA9">
      <w:pPr>
        <w:rPr>
          <w:rFonts w:ascii="Calibri" w:hAnsi="Calibri" w:cs="Calibri"/>
        </w:rPr>
      </w:pPr>
      <w:r w:rsidRPr="00383FA9">
        <w:rPr>
          <w:rFonts w:ascii="Calibri" w:hAnsi="Calibri" w:cs="Calibri"/>
        </w:rPr>
        <w:t xml:space="preserve">We may use the </w:t>
      </w:r>
      <w:r w:rsidR="00281BEF" w:rsidRPr="00281BEF">
        <w:rPr>
          <w:rFonts w:ascii="Calibri" w:hAnsi="Calibri" w:cs="Calibri"/>
        </w:rPr>
        <w:t xml:space="preserve">information </w:t>
      </w:r>
      <w:r w:rsidRPr="00383FA9">
        <w:rPr>
          <w:rFonts w:ascii="Calibri" w:hAnsi="Calibri" w:cs="Calibri"/>
        </w:rPr>
        <w:t>we collect to:</w:t>
      </w:r>
    </w:p>
    <w:p w14:paraId="549C45A9" w14:textId="3B67F399" w:rsidR="00281BEF" w:rsidRPr="00281BEF" w:rsidRDefault="00281BEF" w:rsidP="00383FA9">
      <w:pPr>
        <w:numPr>
          <w:ilvl w:val="0"/>
          <w:numId w:val="7"/>
        </w:numPr>
        <w:rPr>
          <w:rFonts w:ascii="Calibri" w:hAnsi="Calibri" w:cs="Calibri"/>
        </w:rPr>
      </w:pPr>
      <w:r w:rsidRPr="00281BEF">
        <w:rPr>
          <w:rFonts w:ascii="Calibri" w:hAnsi="Calibri" w:cs="Calibri"/>
        </w:rPr>
        <w:t>Provide the Services, including to:</w:t>
      </w:r>
    </w:p>
    <w:p w14:paraId="2E09F957" w14:textId="77777777" w:rsidR="00281BEF" w:rsidRPr="00281BEF" w:rsidRDefault="00281BEF" w:rsidP="00007466">
      <w:pPr>
        <w:numPr>
          <w:ilvl w:val="1"/>
          <w:numId w:val="7"/>
        </w:numPr>
        <w:rPr>
          <w:rFonts w:ascii="Calibri" w:hAnsi="Calibri" w:cs="Calibri"/>
        </w:rPr>
      </w:pPr>
      <w:r w:rsidRPr="00383FA9">
        <w:rPr>
          <w:rFonts w:ascii="Calibri" w:hAnsi="Calibri" w:cs="Calibri"/>
        </w:rPr>
        <w:t>complete your transactions, fulfill your orders or process your returns/exchanges;</w:t>
      </w:r>
    </w:p>
    <w:p w14:paraId="2F04466F" w14:textId="583C88C7" w:rsidR="00281BEF" w:rsidRPr="00281BEF" w:rsidRDefault="00281BEF" w:rsidP="00281BEF">
      <w:pPr>
        <w:numPr>
          <w:ilvl w:val="1"/>
          <w:numId w:val="7"/>
        </w:numPr>
        <w:rPr>
          <w:rFonts w:ascii="Calibri" w:hAnsi="Calibri" w:cs="Calibri"/>
        </w:rPr>
      </w:pPr>
      <w:r w:rsidRPr="00383FA9">
        <w:rPr>
          <w:rFonts w:ascii="Calibri" w:hAnsi="Calibri" w:cs="Calibri"/>
        </w:rPr>
        <w:t xml:space="preserve">administer your </w:t>
      </w:r>
      <w:r w:rsidR="00210870">
        <w:rPr>
          <w:rFonts w:ascii="Calibri" w:hAnsi="Calibri" w:cs="Calibri"/>
        </w:rPr>
        <w:t>A</w:t>
      </w:r>
      <w:r w:rsidR="00210870" w:rsidRPr="00383FA9">
        <w:rPr>
          <w:rFonts w:ascii="Calibri" w:hAnsi="Calibri" w:cs="Calibri"/>
        </w:rPr>
        <w:t xml:space="preserve">ccount </w:t>
      </w:r>
      <w:r w:rsidRPr="00383FA9">
        <w:rPr>
          <w:rFonts w:ascii="Calibri" w:hAnsi="Calibri" w:cs="Calibri"/>
        </w:rPr>
        <w:t xml:space="preserve">and manage your </w:t>
      </w:r>
      <w:r w:rsidR="00210870">
        <w:rPr>
          <w:rFonts w:ascii="Calibri" w:hAnsi="Calibri" w:cs="Calibri"/>
        </w:rPr>
        <w:t>A</w:t>
      </w:r>
      <w:r w:rsidR="00210870" w:rsidRPr="00383FA9">
        <w:rPr>
          <w:rFonts w:ascii="Calibri" w:hAnsi="Calibri" w:cs="Calibri"/>
        </w:rPr>
        <w:t xml:space="preserve">ccount </w:t>
      </w:r>
      <w:r w:rsidRPr="00383FA9">
        <w:rPr>
          <w:rFonts w:ascii="Calibri" w:hAnsi="Calibri" w:cs="Calibri"/>
        </w:rPr>
        <w:t>information;</w:t>
      </w:r>
    </w:p>
    <w:p w14:paraId="1230DDC6" w14:textId="77777777" w:rsidR="00281BEF" w:rsidRPr="00383FA9" w:rsidRDefault="00281BEF" w:rsidP="00007466">
      <w:pPr>
        <w:numPr>
          <w:ilvl w:val="1"/>
          <w:numId w:val="7"/>
        </w:numPr>
        <w:rPr>
          <w:rFonts w:ascii="Calibri" w:hAnsi="Calibri" w:cs="Calibri"/>
        </w:rPr>
      </w:pPr>
      <w:r w:rsidRPr="00383FA9">
        <w:rPr>
          <w:rFonts w:ascii="Calibri" w:hAnsi="Calibri" w:cs="Calibri"/>
        </w:rPr>
        <w:t>perform internal operations that are reasonably aligned with your expectations as a consumer or reasonably anticipated based on your existing relationship with us; and</w:t>
      </w:r>
    </w:p>
    <w:p w14:paraId="03E563C3" w14:textId="324AE83C" w:rsidR="00281BEF" w:rsidRPr="00383FA9" w:rsidRDefault="00281BEF" w:rsidP="00007466">
      <w:pPr>
        <w:numPr>
          <w:ilvl w:val="1"/>
          <w:numId w:val="7"/>
        </w:numPr>
        <w:rPr>
          <w:rFonts w:ascii="Calibri" w:hAnsi="Calibri" w:cs="Calibri"/>
        </w:rPr>
      </w:pPr>
      <w:r w:rsidRPr="00383FA9">
        <w:rPr>
          <w:rFonts w:ascii="Calibri" w:hAnsi="Calibri" w:cs="Calibri"/>
        </w:rPr>
        <w:t>perform internal operations that are otherwise compatible with processing data in furtherance of the provision of a product or service specifically requested by you or the performance of a contract with you.</w:t>
      </w:r>
    </w:p>
    <w:p w14:paraId="5FD94A73" w14:textId="175DA718" w:rsidR="00281BEF" w:rsidRPr="00281BEF" w:rsidRDefault="00281BEF" w:rsidP="00383FA9">
      <w:pPr>
        <w:numPr>
          <w:ilvl w:val="0"/>
          <w:numId w:val="7"/>
        </w:numPr>
        <w:rPr>
          <w:rFonts w:ascii="Calibri" w:hAnsi="Calibri" w:cs="Calibri"/>
        </w:rPr>
      </w:pPr>
      <w:r w:rsidRPr="00281BEF">
        <w:rPr>
          <w:rFonts w:ascii="Calibri" w:hAnsi="Calibri" w:cs="Calibri"/>
        </w:rPr>
        <w:t>Personalize the Services, including to:</w:t>
      </w:r>
    </w:p>
    <w:p w14:paraId="0C31320C" w14:textId="27A86104" w:rsidR="00383FA9" w:rsidRPr="00383FA9" w:rsidRDefault="00383FA9" w:rsidP="00007466">
      <w:pPr>
        <w:numPr>
          <w:ilvl w:val="1"/>
          <w:numId w:val="7"/>
        </w:numPr>
        <w:rPr>
          <w:rFonts w:ascii="Calibri" w:hAnsi="Calibri" w:cs="Calibri"/>
        </w:rPr>
      </w:pPr>
      <w:r w:rsidRPr="00383FA9">
        <w:rPr>
          <w:rFonts w:ascii="Calibri" w:hAnsi="Calibri" w:cs="Calibri"/>
        </w:rPr>
        <w:t>identify you and improve and/or customize the Website;</w:t>
      </w:r>
    </w:p>
    <w:p w14:paraId="4950E2DA" w14:textId="36BBF645" w:rsidR="00383FA9" w:rsidRPr="00281BEF" w:rsidRDefault="00383FA9" w:rsidP="00007466">
      <w:pPr>
        <w:numPr>
          <w:ilvl w:val="1"/>
          <w:numId w:val="7"/>
        </w:numPr>
        <w:rPr>
          <w:rFonts w:ascii="Calibri" w:hAnsi="Calibri" w:cs="Calibri"/>
        </w:rPr>
      </w:pPr>
      <w:r w:rsidRPr="00383FA9">
        <w:rPr>
          <w:rFonts w:ascii="Calibri" w:hAnsi="Calibri" w:cs="Calibri"/>
        </w:rPr>
        <w:t>send you cart reminders, order confirmations</w:t>
      </w:r>
      <w:r w:rsidR="00506C7A">
        <w:rPr>
          <w:rFonts w:ascii="Calibri" w:hAnsi="Calibri" w:cs="Calibri"/>
        </w:rPr>
        <w:t>,</w:t>
      </w:r>
      <w:r w:rsidRPr="00383FA9">
        <w:rPr>
          <w:rFonts w:ascii="Calibri" w:hAnsi="Calibri" w:cs="Calibri"/>
        </w:rPr>
        <w:t xml:space="preserve"> and other administrative</w:t>
      </w:r>
      <w:r w:rsidR="005213BD">
        <w:rPr>
          <w:rFonts w:ascii="Calibri" w:hAnsi="Calibri" w:cs="Calibri"/>
        </w:rPr>
        <w:t>, transactional,</w:t>
      </w:r>
      <w:r w:rsidRPr="00383FA9">
        <w:rPr>
          <w:rFonts w:ascii="Calibri" w:hAnsi="Calibri" w:cs="Calibri"/>
        </w:rPr>
        <w:t xml:space="preserve"> or </w:t>
      </w:r>
      <w:r w:rsidR="00852715">
        <w:rPr>
          <w:rFonts w:ascii="Calibri" w:hAnsi="Calibri" w:cs="Calibri"/>
        </w:rPr>
        <w:t>A</w:t>
      </w:r>
      <w:r w:rsidR="00852715" w:rsidRPr="00383FA9">
        <w:rPr>
          <w:rFonts w:ascii="Calibri" w:hAnsi="Calibri" w:cs="Calibri"/>
        </w:rPr>
        <w:t xml:space="preserve">ccount </w:t>
      </w:r>
      <w:r w:rsidRPr="00383FA9">
        <w:rPr>
          <w:rFonts w:ascii="Calibri" w:hAnsi="Calibri" w:cs="Calibri"/>
        </w:rPr>
        <w:t>notices;</w:t>
      </w:r>
    </w:p>
    <w:p w14:paraId="48AEDDAA" w14:textId="2A8BD8CA" w:rsidR="00281BEF" w:rsidRPr="00383FA9" w:rsidRDefault="00281BEF" w:rsidP="00007466">
      <w:pPr>
        <w:numPr>
          <w:ilvl w:val="1"/>
          <w:numId w:val="7"/>
        </w:numPr>
        <w:rPr>
          <w:rFonts w:ascii="Calibri" w:hAnsi="Calibri" w:cs="Calibri"/>
        </w:rPr>
      </w:pPr>
      <w:r w:rsidRPr="00383FA9">
        <w:rPr>
          <w:rFonts w:ascii="Calibri" w:hAnsi="Calibri" w:cs="Calibri"/>
        </w:rPr>
        <w:t>create a more personalized shopping experience and customize certain content you see on the Website;</w:t>
      </w:r>
    </w:p>
    <w:p w14:paraId="3EBAE952" w14:textId="77777777" w:rsidR="00281BEF" w:rsidRPr="00281BEF" w:rsidRDefault="00281BEF" w:rsidP="00383FA9">
      <w:pPr>
        <w:numPr>
          <w:ilvl w:val="0"/>
          <w:numId w:val="7"/>
        </w:numPr>
        <w:rPr>
          <w:rFonts w:ascii="Calibri" w:hAnsi="Calibri" w:cs="Calibri"/>
        </w:rPr>
      </w:pPr>
      <w:r w:rsidRPr="00281BEF">
        <w:rPr>
          <w:rFonts w:ascii="Calibri" w:hAnsi="Calibri" w:cs="Calibri"/>
        </w:rPr>
        <w:t>Respond to your requests for information, such as to:</w:t>
      </w:r>
    </w:p>
    <w:p w14:paraId="3F1BAD32" w14:textId="10B65A82" w:rsidR="00383FA9" w:rsidRPr="00383FA9" w:rsidRDefault="00383FA9" w:rsidP="00007466">
      <w:pPr>
        <w:numPr>
          <w:ilvl w:val="1"/>
          <w:numId w:val="7"/>
        </w:numPr>
        <w:rPr>
          <w:rFonts w:ascii="Calibri" w:hAnsi="Calibri" w:cs="Calibri"/>
        </w:rPr>
      </w:pPr>
      <w:r w:rsidRPr="00383FA9">
        <w:rPr>
          <w:rFonts w:ascii="Calibri" w:hAnsi="Calibri" w:cs="Calibri"/>
        </w:rPr>
        <w:t>send you requested product or service information;</w:t>
      </w:r>
    </w:p>
    <w:p w14:paraId="23D03580" w14:textId="77777777" w:rsidR="00383FA9" w:rsidRPr="00383FA9" w:rsidRDefault="00383FA9" w:rsidP="00007466">
      <w:pPr>
        <w:numPr>
          <w:ilvl w:val="1"/>
          <w:numId w:val="7"/>
        </w:numPr>
        <w:rPr>
          <w:rFonts w:ascii="Calibri" w:hAnsi="Calibri" w:cs="Calibri"/>
        </w:rPr>
      </w:pPr>
      <w:r w:rsidRPr="00383FA9">
        <w:rPr>
          <w:rFonts w:ascii="Calibri" w:hAnsi="Calibri" w:cs="Calibri"/>
        </w:rPr>
        <w:t>respond to customer service requests, questions or comments;</w:t>
      </w:r>
    </w:p>
    <w:p w14:paraId="1D861201" w14:textId="7A574356" w:rsidR="00281BEF" w:rsidRPr="00281BEF" w:rsidRDefault="00281BEF" w:rsidP="00383FA9">
      <w:pPr>
        <w:numPr>
          <w:ilvl w:val="0"/>
          <w:numId w:val="7"/>
        </w:numPr>
        <w:rPr>
          <w:rFonts w:ascii="Calibri" w:hAnsi="Calibri" w:cs="Calibri"/>
        </w:rPr>
      </w:pPr>
      <w:r w:rsidRPr="00281BEF">
        <w:rPr>
          <w:rFonts w:ascii="Calibri" w:hAnsi="Calibri" w:cs="Calibri"/>
        </w:rPr>
        <w:t>Provide you with relevant offers and promotions, including through:</w:t>
      </w:r>
    </w:p>
    <w:p w14:paraId="15B8951A" w14:textId="28A49945" w:rsidR="00383FA9" w:rsidRPr="00383FA9" w:rsidRDefault="00383FA9" w:rsidP="00281BEF">
      <w:pPr>
        <w:numPr>
          <w:ilvl w:val="1"/>
          <w:numId w:val="7"/>
        </w:numPr>
        <w:rPr>
          <w:rFonts w:ascii="Calibri" w:hAnsi="Calibri" w:cs="Calibri"/>
        </w:rPr>
      </w:pPr>
      <w:r w:rsidRPr="00383FA9">
        <w:rPr>
          <w:rFonts w:ascii="Calibri" w:hAnsi="Calibri" w:cs="Calibri"/>
        </w:rPr>
        <w:lastRenderedPageBreak/>
        <w:t>send</w:t>
      </w:r>
      <w:r w:rsidR="00281BEF" w:rsidRPr="00281BEF">
        <w:rPr>
          <w:rFonts w:ascii="Calibri" w:hAnsi="Calibri" w:cs="Calibri"/>
        </w:rPr>
        <w:t>ing</w:t>
      </w:r>
      <w:r w:rsidRPr="00383FA9">
        <w:rPr>
          <w:rFonts w:ascii="Calibri" w:hAnsi="Calibri" w:cs="Calibri"/>
        </w:rPr>
        <w:t xml:space="preserve"> you emails;</w:t>
      </w:r>
    </w:p>
    <w:p w14:paraId="653CC4C9" w14:textId="1DC43E83" w:rsidR="00383FA9" w:rsidRPr="00383FA9" w:rsidRDefault="00383FA9" w:rsidP="00281BEF">
      <w:pPr>
        <w:numPr>
          <w:ilvl w:val="1"/>
          <w:numId w:val="7"/>
        </w:numPr>
        <w:rPr>
          <w:rFonts w:ascii="Calibri" w:hAnsi="Calibri" w:cs="Calibri"/>
        </w:rPr>
      </w:pPr>
      <w:r w:rsidRPr="00383FA9">
        <w:rPr>
          <w:rFonts w:ascii="Calibri" w:hAnsi="Calibri" w:cs="Calibri"/>
        </w:rPr>
        <w:t>send</w:t>
      </w:r>
      <w:r w:rsidR="00281BEF" w:rsidRPr="00281BEF">
        <w:rPr>
          <w:rFonts w:ascii="Calibri" w:hAnsi="Calibri" w:cs="Calibri"/>
        </w:rPr>
        <w:t>ing</w:t>
      </w:r>
      <w:r w:rsidRPr="00383FA9">
        <w:rPr>
          <w:rFonts w:ascii="Calibri" w:hAnsi="Calibri" w:cs="Calibri"/>
        </w:rPr>
        <w:t xml:space="preserve"> you SMS messages (</w:t>
      </w:r>
      <w:r w:rsidR="00281BEF" w:rsidRPr="00281BEF">
        <w:rPr>
          <w:rFonts w:ascii="Calibri" w:hAnsi="Calibri" w:cs="Calibri"/>
        </w:rPr>
        <w:t>in accordance with applicable law</w:t>
      </w:r>
      <w:r w:rsidRPr="00383FA9">
        <w:rPr>
          <w:rFonts w:ascii="Calibri" w:hAnsi="Calibri" w:cs="Calibri"/>
        </w:rPr>
        <w:t>);</w:t>
      </w:r>
    </w:p>
    <w:p w14:paraId="18BF5E19" w14:textId="79EFD6B9" w:rsidR="00281BEF" w:rsidRPr="00281BEF" w:rsidRDefault="00281BEF" w:rsidP="00383FA9">
      <w:pPr>
        <w:numPr>
          <w:ilvl w:val="0"/>
          <w:numId w:val="7"/>
        </w:numPr>
        <w:rPr>
          <w:rFonts w:ascii="Calibri" w:hAnsi="Calibri" w:cs="Calibri"/>
        </w:rPr>
      </w:pPr>
      <w:r w:rsidRPr="00281BEF">
        <w:rPr>
          <w:rFonts w:ascii="Calibri" w:hAnsi="Calibri" w:cs="Calibri"/>
        </w:rPr>
        <w:t>Analyze and improve the Services, including to:</w:t>
      </w:r>
    </w:p>
    <w:p w14:paraId="4A5008F3" w14:textId="749F279B" w:rsidR="00383FA9" w:rsidRPr="00383FA9" w:rsidRDefault="00383FA9" w:rsidP="00007466">
      <w:pPr>
        <w:numPr>
          <w:ilvl w:val="1"/>
          <w:numId w:val="7"/>
        </w:numPr>
        <w:rPr>
          <w:rFonts w:ascii="Calibri" w:hAnsi="Calibri" w:cs="Calibri"/>
        </w:rPr>
      </w:pPr>
      <w:r w:rsidRPr="00383FA9">
        <w:rPr>
          <w:rFonts w:ascii="Calibri" w:hAnsi="Calibri" w:cs="Calibri"/>
        </w:rPr>
        <w:t>identify trends, conduct data analysis, optimize, and determine the effectiveness of our marketing and promotions and other service offerings;</w:t>
      </w:r>
    </w:p>
    <w:p w14:paraId="7B7429DD" w14:textId="3306FED2" w:rsidR="00383FA9" w:rsidRPr="00281BEF" w:rsidRDefault="00383FA9" w:rsidP="00007466">
      <w:pPr>
        <w:numPr>
          <w:ilvl w:val="1"/>
          <w:numId w:val="7"/>
        </w:numPr>
        <w:rPr>
          <w:rFonts w:ascii="Calibri" w:hAnsi="Calibri" w:cs="Calibri"/>
        </w:rPr>
      </w:pPr>
      <w:r w:rsidRPr="00383FA9">
        <w:rPr>
          <w:rFonts w:ascii="Calibri" w:hAnsi="Calibri" w:cs="Calibri"/>
        </w:rPr>
        <w:t xml:space="preserve">improve your user experience and increase the efficiency and effectiveness of the </w:t>
      </w:r>
      <w:r w:rsidR="00281BEF" w:rsidRPr="00281BEF">
        <w:rPr>
          <w:rFonts w:ascii="Calibri" w:hAnsi="Calibri" w:cs="Calibri"/>
        </w:rPr>
        <w:t>Services</w:t>
      </w:r>
      <w:r w:rsidRPr="00383FA9">
        <w:rPr>
          <w:rFonts w:ascii="Calibri" w:hAnsi="Calibri" w:cs="Calibri"/>
        </w:rPr>
        <w:t>;</w:t>
      </w:r>
    </w:p>
    <w:p w14:paraId="23E6D004" w14:textId="08FE43BD" w:rsidR="008A2E65" w:rsidRDefault="00F373AE" w:rsidP="00281BEF">
      <w:pPr>
        <w:numPr>
          <w:ilvl w:val="0"/>
          <w:numId w:val="7"/>
        </w:numPr>
        <w:rPr>
          <w:rFonts w:ascii="Calibri" w:hAnsi="Calibri" w:cs="Calibri"/>
        </w:rPr>
      </w:pPr>
      <w:r>
        <w:rPr>
          <w:rFonts w:ascii="Calibri" w:hAnsi="Calibri" w:cs="Calibri"/>
        </w:rPr>
        <w:t xml:space="preserve">Allow us and our advertising partners to deliver </w:t>
      </w:r>
      <w:r w:rsidR="00AF180E">
        <w:rPr>
          <w:rFonts w:ascii="Calibri" w:hAnsi="Calibri" w:cs="Calibri"/>
        </w:rPr>
        <w:t>advertising we think will be of interest to you</w:t>
      </w:r>
      <w:r>
        <w:rPr>
          <w:rFonts w:ascii="Calibri" w:hAnsi="Calibri" w:cs="Calibri"/>
        </w:rPr>
        <w:t xml:space="preserve"> </w:t>
      </w:r>
      <w:r w:rsidR="00AF180E">
        <w:rPr>
          <w:rFonts w:ascii="Calibri" w:hAnsi="Calibri" w:cs="Calibri"/>
        </w:rPr>
        <w:t xml:space="preserve">on our </w:t>
      </w:r>
      <w:proofErr w:type="gramStart"/>
      <w:r w:rsidR="00AF180E">
        <w:rPr>
          <w:rFonts w:ascii="Calibri" w:hAnsi="Calibri" w:cs="Calibri"/>
        </w:rPr>
        <w:t>Website</w:t>
      </w:r>
      <w:proofErr w:type="gramEnd"/>
      <w:r w:rsidR="00AF180E">
        <w:rPr>
          <w:rFonts w:ascii="Calibri" w:hAnsi="Calibri" w:cs="Calibri"/>
        </w:rPr>
        <w:t xml:space="preserve"> and on other services;</w:t>
      </w:r>
    </w:p>
    <w:p w14:paraId="6E764500" w14:textId="03BA79FF" w:rsidR="00281BEF" w:rsidRPr="00383FA9" w:rsidRDefault="00281BEF" w:rsidP="00281BEF">
      <w:pPr>
        <w:numPr>
          <w:ilvl w:val="0"/>
          <w:numId w:val="7"/>
        </w:numPr>
        <w:rPr>
          <w:rFonts w:ascii="Calibri" w:hAnsi="Calibri" w:cs="Calibri"/>
        </w:rPr>
      </w:pPr>
      <w:r w:rsidRPr="00281BEF">
        <w:rPr>
          <w:rFonts w:ascii="Calibri" w:hAnsi="Calibri" w:cs="Calibri"/>
        </w:rPr>
        <w:t>For security and legal purposes, such as to:</w:t>
      </w:r>
    </w:p>
    <w:p w14:paraId="1CBEEDB6" w14:textId="101236DB" w:rsidR="00383FA9" w:rsidRPr="00383FA9" w:rsidRDefault="00383FA9" w:rsidP="00007466">
      <w:pPr>
        <w:numPr>
          <w:ilvl w:val="1"/>
          <w:numId w:val="7"/>
        </w:numPr>
        <w:rPr>
          <w:rFonts w:ascii="Calibri" w:hAnsi="Calibri" w:cs="Calibri"/>
        </w:rPr>
      </w:pPr>
      <w:r w:rsidRPr="00383FA9">
        <w:rPr>
          <w:rFonts w:ascii="Calibri" w:hAnsi="Calibri" w:cs="Calibri"/>
        </w:rPr>
        <w:t>maintain security</w:t>
      </w:r>
      <w:r w:rsidR="00281BEF" w:rsidRPr="00281BEF">
        <w:rPr>
          <w:rFonts w:ascii="Calibri" w:hAnsi="Calibri" w:cs="Calibri"/>
        </w:rPr>
        <w:t>, and prevent and detect fraud</w:t>
      </w:r>
      <w:r w:rsidRPr="00383FA9">
        <w:rPr>
          <w:rFonts w:ascii="Calibri" w:hAnsi="Calibri" w:cs="Calibri"/>
        </w:rPr>
        <w:t>;</w:t>
      </w:r>
    </w:p>
    <w:p w14:paraId="63B2221A" w14:textId="4ADA2F16" w:rsidR="00383FA9" w:rsidRDefault="00383FA9" w:rsidP="00007466">
      <w:pPr>
        <w:numPr>
          <w:ilvl w:val="1"/>
          <w:numId w:val="7"/>
        </w:numPr>
        <w:rPr>
          <w:rFonts w:ascii="Calibri" w:hAnsi="Calibri" w:cs="Calibri"/>
        </w:rPr>
      </w:pPr>
      <w:r w:rsidRPr="00383FA9">
        <w:rPr>
          <w:rFonts w:ascii="Calibri" w:hAnsi="Calibri" w:cs="Calibri"/>
        </w:rPr>
        <w:t xml:space="preserve">enforce our Terms </w:t>
      </w:r>
      <w:r w:rsidR="00B356E0">
        <w:rPr>
          <w:rFonts w:ascii="Calibri" w:hAnsi="Calibri" w:cs="Calibri"/>
        </w:rPr>
        <w:t>&amp; Conditions</w:t>
      </w:r>
      <w:r w:rsidRPr="00383FA9">
        <w:rPr>
          <w:rFonts w:ascii="Calibri" w:hAnsi="Calibri" w:cs="Calibri"/>
        </w:rPr>
        <w:t>;</w:t>
      </w:r>
    </w:p>
    <w:p w14:paraId="7BCF058D" w14:textId="657C42AB" w:rsidR="00EC66F3" w:rsidRPr="00383FA9" w:rsidRDefault="00EC66F3" w:rsidP="00281BEF">
      <w:pPr>
        <w:numPr>
          <w:ilvl w:val="1"/>
          <w:numId w:val="7"/>
        </w:numPr>
        <w:rPr>
          <w:rFonts w:ascii="Calibri" w:hAnsi="Calibri" w:cs="Calibri"/>
        </w:rPr>
      </w:pPr>
      <w:r>
        <w:rPr>
          <w:rFonts w:ascii="Calibri" w:hAnsi="Calibri" w:cs="Calibri"/>
        </w:rPr>
        <w:t>comply with laws, regulations, and other legal process and procedures;</w:t>
      </w:r>
    </w:p>
    <w:p w14:paraId="43D3281F" w14:textId="4131A94E" w:rsidR="00383FA9" w:rsidRPr="00383FA9" w:rsidRDefault="00383FA9" w:rsidP="00007466">
      <w:pPr>
        <w:numPr>
          <w:ilvl w:val="1"/>
          <w:numId w:val="7"/>
        </w:numPr>
        <w:rPr>
          <w:rFonts w:ascii="Calibri" w:hAnsi="Calibri" w:cs="Calibri"/>
        </w:rPr>
      </w:pPr>
      <w:r w:rsidRPr="00383FA9">
        <w:rPr>
          <w:rFonts w:ascii="Calibri" w:hAnsi="Calibri" w:cs="Calibri"/>
        </w:rPr>
        <w:t>support purposes that we believe are necessary to protect our rights and the rights of others, or as otherwise described to you at the time of collection</w:t>
      </w:r>
      <w:r w:rsidR="00281BEF" w:rsidRPr="00281BEF">
        <w:rPr>
          <w:rFonts w:ascii="Calibri" w:hAnsi="Calibri" w:cs="Calibri"/>
        </w:rPr>
        <w:t>.</w:t>
      </w:r>
    </w:p>
    <w:p w14:paraId="34DEE55C" w14:textId="4A181B5D" w:rsidR="00383FA9" w:rsidRPr="00383FA9" w:rsidRDefault="00383FA9" w:rsidP="00383FA9">
      <w:pPr>
        <w:rPr>
          <w:rFonts w:ascii="Calibri" w:hAnsi="Calibri" w:cs="Calibri"/>
        </w:rPr>
      </w:pPr>
      <w:r w:rsidRPr="00383FA9">
        <w:rPr>
          <w:rFonts w:ascii="Calibri" w:hAnsi="Calibri" w:cs="Calibri"/>
          <w:b/>
          <w:bCs/>
        </w:rPr>
        <w:t>6.        </w:t>
      </w:r>
      <w:r w:rsidR="00481930" w:rsidRPr="00281BEF">
        <w:rPr>
          <w:rFonts w:ascii="Calibri" w:hAnsi="Calibri" w:cs="Calibri"/>
          <w:b/>
          <w:bCs/>
        </w:rPr>
        <w:t>How We Disclose Your Information</w:t>
      </w:r>
    </w:p>
    <w:p w14:paraId="6611B90F" w14:textId="09787BFC" w:rsidR="00383FA9" w:rsidRPr="00383FA9" w:rsidRDefault="00383FA9" w:rsidP="00383FA9">
      <w:pPr>
        <w:rPr>
          <w:rFonts w:ascii="Calibri" w:hAnsi="Calibri" w:cs="Calibri"/>
        </w:rPr>
      </w:pPr>
      <w:r w:rsidRPr="00383FA9">
        <w:rPr>
          <w:rFonts w:ascii="Calibri" w:hAnsi="Calibri" w:cs="Calibri"/>
        </w:rPr>
        <w:t xml:space="preserve">We may disclose </w:t>
      </w:r>
      <w:r w:rsidR="00AB099C" w:rsidRPr="00281BEF">
        <w:rPr>
          <w:rFonts w:ascii="Calibri" w:hAnsi="Calibri" w:cs="Calibri"/>
        </w:rPr>
        <w:t>the information</w:t>
      </w:r>
      <w:r w:rsidRPr="00383FA9">
        <w:rPr>
          <w:rFonts w:ascii="Calibri" w:hAnsi="Calibri" w:cs="Calibri"/>
        </w:rPr>
        <w:t xml:space="preserve"> that we collect or that you provide us as described in this </w:t>
      </w:r>
      <w:r w:rsidR="00AB099C" w:rsidRPr="00281BEF">
        <w:rPr>
          <w:rFonts w:ascii="Calibri" w:hAnsi="Calibri" w:cs="Calibri"/>
        </w:rPr>
        <w:t>Privacy Policy</w:t>
      </w:r>
      <w:r w:rsidRPr="00383FA9">
        <w:rPr>
          <w:rFonts w:ascii="Calibri" w:hAnsi="Calibri" w:cs="Calibri"/>
        </w:rPr>
        <w:t>:</w:t>
      </w:r>
    </w:p>
    <w:p w14:paraId="50F56EF5" w14:textId="77777777" w:rsidR="00383FA9" w:rsidRPr="00383FA9" w:rsidRDefault="00383FA9" w:rsidP="00007466">
      <w:pPr>
        <w:numPr>
          <w:ilvl w:val="0"/>
          <w:numId w:val="8"/>
        </w:numPr>
        <w:rPr>
          <w:rFonts w:ascii="Calibri" w:hAnsi="Calibri" w:cs="Calibri"/>
        </w:rPr>
      </w:pPr>
      <w:r w:rsidRPr="00383FA9">
        <w:rPr>
          <w:rFonts w:ascii="Calibri" w:hAnsi="Calibri" w:cs="Calibri"/>
        </w:rPr>
        <w:t>to any of our current or future subsidiaries or affiliates;</w:t>
      </w:r>
    </w:p>
    <w:p w14:paraId="72AE862A" w14:textId="099895B1" w:rsidR="00383FA9" w:rsidRDefault="00AB099C" w:rsidP="00383FA9">
      <w:pPr>
        <w:numPr>
          <w:ilvl w:val="0"/>
          <w:numId w:val="8"/>
        </w:numPr>
        <w:rPr>
          <w:rFonts w:ascii="Calibri" w:hAnsi="Calibri" w:cs="Calibri"/>
        </w:rPr>
      </w:pPr>
      <w:r w:rsidRPr="00281BEF">
        <w:rPr>
          <w:rFonts w:ascii="Calibri" w:hAnsi="Calibri" w:cs="Calibri"/>
        </w:rPr>
        <w:t xml:space="preserve">to </w:t>
      </w:r>
      <w:r w:rsidR="00796603">
        <w:rPr>
          <w:rFonts w:ascii="Calibri" w:hAnsi="Calibri" w:cs="Calibri"/>
        </w:rPr>
        <w:t>vendors</w:t>
      </w:r>
      <w:r w:rsidRPr="00281BEF">
        <w:rPr>
          <w:rFonts w:ascii="Calibri" w:hAnsi="Calibri" w:cs="Calibri"/>
        </w:rPr>
        <w:t xml:space="preserve"> that</w:t>
      </w:r>
      <w:r w:rsidR="00383FA9" w:rsidRPr="00383FA9">
        <w:rPr>
          <w:rFonts w:ascii="Calibri" w:hAnsi="Calibri" w:cs="Calibri"/>
        </w:rPr>
        <w:t xml:space="preserve"> we use to support our business;</w:t>
      </w:r>
    </w:p>
    <w:p w14:paraId="227DCF2F" w14:textId="36248D56" w:rsidR="00900331" w:rsidRPr="00383FA9" w:rsidRDefault="00900331" w:rsidP="00383FA9">
      <w:pPr>
        <w:numPr>
          <w:ilvl w:val="0"/>
          <w:numId w:val="8"/>
        </w:numPr>
        <w:rPr>
          <w:rFonts w:ascii="Calibri" w:hAnsi="Calibri" w:cs="Calibri"/>
        </w:rPr>
      </w:pPr>
      <w:r>
        <w:rPr>
          <w:rFonts w:ascii="Calibri" w:hAnsi="Calibri" w:cs="Calibri"/>
        </w:rPr>
        <w:t>to our advertising and analytics partners, which help us customize the Services and provide you with advertising that we think will be of interest to you;</w:t>
      </w:r>
    </w:p>
    <w:p w14:paraId="2C5DFF4E" w14:textId="4925121D" w:rsidR="00383FA9" w:rsidRPr="00383FA9" w:rsidRDefault="00383FA9" w:rsidP="00007466">
      <w:pPr>
        <w:numPr>
          <w:ilvl w:val="0"/>
          <w:numId w:val="8"/>
        </w:numPr>
        <w:rPr>
          <w:rFonts w:ascii="Calibri" w:hAnsi="Calibri" w:cs="Calibri"/>
        </w:rPr>
      </w:pPr>
      <w:r w:rsidRPr="00383FA9">
        <w:rPr>
          <w:rFonts w:ascii="Calibri" w:hAnsi="Calibri" w:cs="Calibri"/>
        </w:rPr>
        <w:t>to a buyer or other successor in the event of a</w:t>
      </w:r>
      <w:r w:rsidR="00721209">
        <w:rPr>
          <w:rFonts w:ascii="Calibri" w:hAnsi="Calibri" w:cs="Calibri"/>
        </w:rPr>
        <w:t>n actual or contemplated</w:t>
      </w:r>
      <w:r w:rsidRPr="00383FA9">
        <w:rPr>
          <w:rFonts w:ascii="Calibri" w:hAnsi="Calibri" w:cs="Calibri"/>
        </w:rPr>
        <w:t xml:space="preserve"> merger, divestiture, restructuring, reorganization, dissolution, or other sale or transfer of some or </w:t>
      </w:r>
      <w:proofErr w:type="gramStart"/>
      <w:r w:rsidRPr="00383FA9">
        <w:rPr>
          <w:rFonts w:ascii="Calibri" w:hAnsi="Calibri" w:cs="Calibri"/>
        </w:rPr>
        <w:t>all of</w:t>
      </w:r>
      <w:proofErr w:type="gramEnd"/>
      <w:r w:rsidRPr="00383FA9">
        <w:rPr>
          <w:rFonts w:ascii="Calibri" w:hAnsi="Calibri" w:cs="Calibri"/>
        </w:rPr>
        <w:t xml:space="preserve"> our assets, whether as a going concern or as part of bankruptcy, liquidation, or similar proceeding, in which </w:t>
      </w:r>
      <w:r w:rsidR="00AB099C" w:rsidRPr="00281BEF">
        <w:rPr>
          <w:rFonts w:ascii="Calibri" w:hAnsi="Calibri" w:cs="Calibri"/>
        </w:rPr>
        <w:t xml:space="preserve">your information </w:t>
      </w:r>
      <w:r w:rsidRPr="00383FA9">
        <w:rPr>
          <w:rFonts w:ascii="Calibri" w:hAnsi="Calibri" w:cs="Calibri"/>
        </w:rPr>
        <w:t>is among the assets</w:t>
      </w:r>
      <w:r w:rsidR="00075488">
        <w:rPr>
          <w:rFonts w:ascii="Calibri" w:hAnsi="Calibri" w:cs="Calibri"/>
        </w:rPr>
        <w:t xml:space="preserve"> to be</w:t>
      </w:r>
      <w:r w:rsidRPr="00383FA9">
        <w:rPr>
          <w:rFonts w:ascii="Calibri" w:hAnsi="Calibri" w:cs="Calibri"/>
        </w:rPr>
        <w:t xml:space="preserve"> transferred;</w:t>
      </w:r>
    </w:p>
    <w:p w14:paraId="2A796105" w14:textId="6FBDED4F" w:rsidR="00383FA9" w:rsidRDefault="00383FA9" w:rsidP="00007466">
      <w:pPr>
        <w:numPr>
          <w:ilvl w:val="0"/>
          <w:numId w:val="8"/>
        </w:numPr>
        <w:rPr>
          <w:rFonts w:ascii="Calibri" w:hAnsi="Calibri" w:cs="Calibri"/>
        </w:rPr>
      </w:pPr>
      <w:r w:rsidRPr="00383FA9">
        <w:rPr>
          <w:rFonts w:ascii="Calibri" w:hAnsi="Calibri" w:cs="Calibri"/>
        </w:rPr>
        <w:t>with your consent</w:t>
      </w:r>
      <w:r w:rsidR="00281BEF">
        <w:rPr>
          <w:rFonts w:ascii="Calibri" w:hAnsi="Calibri" w:cs="Calibri"/>
        </w:rPr>
        <w:t>; and</w:t>
      </w:r>
    </w:p>
    <w:p w14:paraId="5EBFB0D9" w14:textId="77777777" w:rsidR="00281BEF" w:rsidRDefault="00281BEF" w:rsidP="00281BEF">
      <w:pPr>
        <w:numPr>
          <w:ilvl w:val="0"/>
          <w:numId w:val="8"/>
        </w:numPr>
        <w:rPr>
          <w:rFonts w:ascii="Calibri" w:hAnsi="Calibri" w:cs="Calibri"/>
        </w:rPr>
      </w:pPr>
      <w:r>
        <w:rPr>
          <w:rFonts w:ascii="Calibri" w:hAnsi="Calibri" w:cs="Calibri"/>
        </w:rPr>
        <w:t>for legal purposes, including:</w:t>
      </w:r>
    </w:p>
    <w:p w14:paraId="1BDA1143" w14:textId="77777777" w:rsidR="00281BEF" w:rsidRDefault="00383FA9" w:rsidP="00007466">
      <w:pPr>
        <w:numPr>
          <w:ilvl w:val="1"/>
          <w:numId w:val="8"/>
        </w:numPr>
        <w:rPr>
          <w:rFonts w:ascii="Calibri" w:hAnsi="Calibri" w:cs="Calibri"/>
        </w:rPr>
      </w:pPr>
      <w:r w:rsidRPr="00383FA9">
        <w:rPr>
          <w:rFonts w:ascii="Calibri" w:hAnsi="Calibri" w:cs="Calibri"/>
        </w:rPr>
        <w:lastRenderedPageBreak/>
        <w:t>to comply with any court order, law, or legal process, including to respond to any government, law enforcement, or regulatory request;</w:t>
      </w:r>
    </w:p>
    <w:p w14:paraId="111DAE33" w14:textId="58428F81" w:rsidR="00281BEF" w:rsidRDefault="00383FA9" w:rsidP="00007466">
      <w:pPr>
        <w:numPr>
          <w:ilvl w:val="1"/>
          <w:numId w:val="8"/>
        </w:numPr>
        <w:rPr>
          <w:rFonts w:ascii="Calibri" w:hAnsi="Calibri" w:cs="Calibri"/>
        </w:rPr>
      </w:pPr>
      <w:r w:rsidRPr="00383FA9">
        <w:rPr>
          <w:rFonts w:ascii="Calibri" w:hAnsi="Calibri" w:cs="Calibri"/>
        </w:rPr>
        <w:t xml:space="preserve">to enforce or apply our Terms </w:t>
      </w:r>
      <w:r w:rsidR="00314120">
        <w:rPr>
          <w:rFonts w:ascii="Calibri" w:hAnsi="Calibri" w:cs="Calibri"/>
        </w:rPr>
        <w:t>&amp; Conditions</w:t>
      </w:r>
      <w:r w:rsidRPr="00383FA9">
        <w:rPr>
          <w:rFonts w:ascii="Calibri" w:hAnsi="Calibri" w:cs="Calibri"/>
        </w:rPr>
        <w:t xml:space="preserve"> and other agreements, including for billing and collection purposes; and</w:t>
      </w:r>
    </w:p>
    <w:p w14:paraId="5B03E8CA" w14:textId="67D724B8" w:rsidR="00383FA9" w:rsidRPr="00281BEF" w:rsidRDefault="00383FA9" w:rsidP="00007466">
      <w:pPr>
        <w:numPr>
          <w:ilvl w:val="1"/>
          <w:numId w:val="8"/>
        </w:numPr>
        <w:rPr>
          <w:rFonts w:ascii="Calibri" w:hAnsi="Calibri" w:cs="Calibri"/>
        </w:rPr>
      </w:pPr>
      <w:r w:rsidRPr="00383FA9">
        <w:rPr>
          <w:rFonts w:ascii="Calibri" w:hAnsi="Calibri" w:cs="Calibri"/>
        </w:rPr>
        <w:t xml:space="preserve">if we believe disclosure is necessary or appropriate to protect the rights, property, or safety of </w:t>
      </w:r>
      <w:r w:rsidR="00C13D91">
        <w:rPr>
          <w:rFonts w:ascii="Calibri" w:hAnsi="Calibri" w:cs="Calibri"/>
        </w:rPr>
        <w:t>the brand</w:t>
      </w:r>
      <w:r w:rsidRPr="00383FA9">
        <w:rPr>
          <w:rFonts w:ascii="Calibri" w:hAnsi="Calibri" w:cs="Calibri"/>
        </w:rPr>
        <w:t>, our customers, or others; this includes exchanging information with other companies and organizations for the purposes of fraud protection and credit risk reduction.</w:t>
      </w:r>
    </w:p>
    <w:p w14:paraId="25B496BB" w14:textId="1FBF1D8D" w:rsidR="00AB099C" w:rsidRPr="00383FA9" w:rsidRDefault="00AB099C" w:rsidP="00AB099C">
      <w:pPr>
        <w:rPr>
          <w:rFonts w:ascii="Calibri" w:hAnsi="Calibri" w:cs="Calibri"/>
        </w:rPr>
      </w:pPr>
      <w:r w:rsidRPr="00281BEF">
        <w:rPr>
          <w:rFonts w:ascii="Calibri" w:hAnsi="Calibri" w:cs="Calibri"/>
          <w:b/>
          <w:bCs/>
        </w:rPr>
        <w:t>4.</w:t>
      </w:r>
      <w:r w:rsidRPr="00383FA9">
        <w:rPr>
          <w:rFonts w:ascii="Calibri" w:hAnsi="Calibri" w:cs="Calibri"/>
          <w:b/>
          <w:bCs/>
        </w:rPr>
        <w:t xml:space="preserve">        Cookies and </w:t>
      </w:r>
      <w:r w:rsidRPr="00281BEF">
        <w:rPr>
          <w:rFonts w:ascii="Calibri" w:hAnsi="Calibri" w:cs="Calibri"/>
          <w:b/>
          <w:bCs/>
        </w:rPr>
        <w:t>Online Advertising</w:t>
      </w:r>
    </w:p>
    <w:p w14:paraId="1C074CEB" w14:textId="0C2C85D4" w:rsidR="00AB099C" w:rsidRPr="00383FA9" w:rsidRDefault="00AB099C" w:rsidP="00AB099C">
      <w:pPr>
        <w:rPr>
          <w:rFonts w:ascii="Calibri" w:hAnsi="Calibri" w:cs="Calibri"/>
        </w:rPr>
      </w:pPr>
      <w:r w:rsidRPr="00383FA9">
        <w:rPr>
          <w:rFonts w:ascii="Calibri" w:hAnsi="Calibri" w:cs="Calibri"/>
        </w:rPr>
        <w:t>We</w:t>
      </w:r>
      <w:r w:rsidR="008843C4" w:rsidRPr="00281BEF">
        <w:rPr>
          <w:rFonts w:ascii="Calibri" w:hAnsi="Calibri" w:cs="Calibri"/>
        </w:rPr>
        <w:t xml:space="preserve"> and our third-party vendors and partners</w:t>
      </w:r>
      <w:r w:rsidRPr="00383FA9">
        <w:rPr>
          <w:rFonts w:ascii="Calibri" w:hAnsi="Calibri" w:cs="Calibri"/>
        </w:rPr>
        <w:t xml:space="preserve"> may use cookies</w:t>
      </w:r>
      <w:r w:rsidRPr="00281BEF">
        <w:rPr>
          <w:rFonts w:ascii="Calibri" w:hAnsi="Calibri" w:cs="Calibri"/>
        </w:rPr>
        <w:t xml:space="preserve"> and similar tracking technologies</w:t>
      </w:r>
      <w:r w:rsidRPr="00383FA9">
        <w:rPr>
          <w:rFonts w:ascii="Calibri" w:hAnsi="Calibri" w:cs="Calibri"/>
        </w:rPr>
        <w:t>, for example, to keep track of your preferences,</w:t>
      </w:r>
      <w:r w:rsidR="008843C4" w:rsidRPr="00281BEF">
        <w:rPr>
          <w:rFonts w:ascii="Calibri" w:hAnsi="Calibri" w:cs="Calibri"/>
        </w:rPr>
        <w:t xml:space="preserve"> understand how you use the Services,</w:t>
      </w:r>
      <w:r w:rsidRPr="00383FA9">
        <w:rPr>
          <w:rFonts w:ascii="Calibri" w:hAnsi="Calibri" w:cs="Calibri"/>
        </w:rPr>
        <w:t xml:space="preserve"> </w:t>
      </w:r>
      <w:r w:rsidR="008843C4" w:rsidRPr="00281BEF">
        <w:rPr>
          <w:rFonts w:ascii="Calibri" w:hAnsi="Calibri" w:cs="Calibri"/>
        </w:rPr>
        <w:t>and to</w:t>
      </w:r>
      <w:r w:rsidRPr="00383FA9">
        <w:rPr>
          <w:rFonts w:ascii="Calibri" w:hAnsi="Calibri" w:cs="Calibri"/>
        </w:rPr>
        <w:t xml:space="preserve"> </w:t>
      </w:r>
      <w:r w:rsidR="008843C4" w:rsidRPr="00281BEF">
        <w:rPr>
          <w:rFonts w:ascii="Calibri" w:hAnsi="Calibri" w:cs="Calibri"/>
        </w:rPr>
        <w:t>display more relevant and targeted content and advertising to you, both on our Services and other online services</w:t>
      </w:r>
      <w:r w:rsidRPr="00383FA9">
        <w:rPr>
          <w:rFonts w:ascii="Calibri" w:hAnsi="Calibri" w:cs="Calibri"/>
        </w:rPr>
        <w:t>.</w:t>
      </w:r>
      <w:r w:rsidR="008843C4" w:rsidRPr="00281BEF">
        <w:rPr>
          <w:rFonts w:ascii="Calibri" w:hAnsi="Calibri" w:cs="Calibri"/>
        </w:rPr>
        <w:t xml:space="preserve"> </w:t>
      </w:r>
      <w:r w:rsidRPr="00383FA9">
        <w:rPr>
          <w:rFonts w:ascii="Calibri" w:hAnsi="Calibri" w:cs="Calibri"/>
        </w:rPr>
        <w:t xml:space="preserve"> For example, we may use cookies to track the items in your shopping cart and may use that information to send you </w:t>
      </w:r>
      <w:r w:rsidR="008843C4" w:rsidRPr="00281BEF">
        <w:rPr>
          <w:rFonts w:ascii="Calibri" w:hAnsi="Calibri" w:cs="Calibri"/>
        </w:rPr>
        <w:t>emails</w:t>
      </w:r>
      <w:r w:rsidRPr="00383FA9">
        <w:rPr>
          <w:rFonts w:ascii="Calibri" w:hAnsi="Calibri" w:cs="Calibri"/>
        </w:rPr>
        <w:t xml:space="preserve"> such as browse reminders or shopping cart reminders. </w:t>
      </w:r>
      <w:r w:rsidR="008843C4" w:rsidRPr="00281BEF">
        <w:rPr>
          <w:rFonts w:ascii="Calibri" w:hAnsi="Calibri" w:cs="Calibri"/>
        </w:rPr>
        <w:t xml:space="preserve">  </w:t>
      </w:r>
      <w:r w:rsidR="008843C4" w:rsidRPr="00383FA9">
        <w:rPr>
          <w:rFonts w:ascii="Calibri" w:hAnsi="Calibri" w:cs="Calibri"/>
        </w:rPr>
        <w:t xml:space="preserve">We </w:t>
      </w:r>
      <w:r w:rsidR="008843C4" w:rsidRPr="00281BEF">
        <w:rPr>
          <w:rFonts w:ascii="Calibri" w:hAnsi="Calibri" w:cs="Calibri"/>
        </w:rPr>
        <w:t>also</w:t>
      </w:r>
      <w:r w:rsidR="008843C4" w:rsidRPr="00383FA9">
        <w:rPr>
          <w:rFonts w:ascii="Calibri" w:hAnsi="Calibri" w:cs="Calibri"/>
        </w:rPr>
        <w:t xml:space="preserve"> use cookies to enable you to select products, place them in an online shopping cart, and to purchase those products. </w:t>
      </w:r>
    </w:p>
    <w:p w14:paraId="5F1E9AB4" w14:textId="31FE4A45" w:rsidR="00AB099C" w:rsidRPr="00281BEF" w:rsidRDefault="00AB099C" w:rsidP="00AB099C">
      <w:pPr>
        <w:rPr>
          <w:rFonts w:ascii="Calibri" w:hAnsi="Calibri" w:cs="Calibri"/>
        </w:rPr>
      </w:pPr>
      <w:r w:rsidRPr="00383FA9">
        <w:rPr>
          <w:rFonts w:ascii="Calibri" w:hAnsi="Calibri" w:cs="Calibri"/>
        </w:rPr>
        <w:t xml:space="preserve">Cookies are small pieces of information that are stored as text files by your Internet browser on your computer’s hard drive, mobile device, or tablet. Most internet browsers are initially set to accept cookies. You can set your browser to refuse cookies or to remove cookies, but if you do so, you may not be able to access or use portions of the </w:t>
      </w:r>
      <w:r w:rsidR="008843C4" w:rsidRPr="00281BEF">
        <w:rPr>
          <w:rFonts w:ascii="Calibri" w:hAnsi="Calibri" w:cs="Calibri"/>
        </w:rPr>
        <w:t>Services</w:t>
      </w:r>
      <w:r w:rsidRPr="00383FA9">
        <w:rPr>
          <w:rFonts w:ascii="Calibri" w:hAnsi="Calibri" w:cs="Calibri"/>
        </w:rPr>
        <w:t xml:space="preserve">, or certain offerings on the </w:t>
      </w:r>
      <w:r w:rsidR="008843C4" w:rsidRPr="00281BEF">
        <w:rPr>
          <w:rFonts w:ascii="Calibri" w:hAnsi="Calibri" w:cs="Calibri"/>
        </w:rPr>
        <w:t>Services</w:t>
      </w:r>
      <w:r w:rsidRPr="00383FA9">
        <w:rPr>
          <w:rFonts w:ascii="Calibri" w:hAnsi="Calibri" w:cs="Calibri"/>
        </w:rPr>
        <w:t xml:space="preserve"> may not function as intended. </w:t>
      </w:r>
    </w:p>
    <w:p w14:paraId="3DCB62F4" w14:textId="1CCE2A49" w:rsidR="008843C4" w:rsidRPr="00383FA9" w:rsidRDefault="008843C4" w:rsidP="00AB099C">
      <w:pPr>
        <w:rPr>
          <w:rFonts w:ascii="Calibri" w:hAnsi="Calibri" w:cs="Calibri"/>
        </w:rPr>
      </w:pPr>
      <w:r w:rsidRPr="00281BEF">
        <w:rPr>
          <w:rFonts w:ascii="Calibri" w:hAnsi="Calibri" w:cs="Calibri"/>
        </w:rPr>
        <w:t>The Services also</w:t>
      </w:r>
      <w:r w:rsidRPr="00383FA9">
        <w:rPr>
          <w:rFonts w:ascii="Calibri" w:hAnsi="Calibri" w:cs="Calibri"/>
        </w:rPr>
        <w:t xml:space="preserve"> contain electronic images known as web beacons (sometimes called single-pixel gifs) </w:t>
      </w:r>
      <w:r w:rsidRPr="00281BEF">
        <w:rPr>
          <w:rFonts w:ascii="Calibri" w:hAnsi="Calibri" w:cs="Calibri"/>
        </w:rPr>
        <w:t xml:space="preserve">that </w:t>
      </w:r>
      <w:r w:rsidRPr="00383FA9">
        <w:rPr>
          <w:rFonts w:ascii="Calibri" w:hAnsi="Calibri" w:cs="Calibri"/>
        </w:rPr>
        <w:t xml:space="preserve">are used along with cookies to compile aggregated statistics to analyze how the </w:t>
      </w:r>
      <w:r w:rsidRPr="00281BEF">
        <w:rPr>
          <w:rFonts w:ascii="Calibri" w:hAnsi="Calibri" w:cs="Calibri"/>
        </w:rPr>
        <w:t xml:space="preserve">Services are </w:t>
      </w:r>
      <w:proofErr w:type="gramStart"/>
      <w:r w:rsidRPr="00281BEF">
        <w:rPr>
          <w:rFonts w:ascii="Calibri" w:hAnsi="Calibri" w:cs="Calibri"/>
        </w:rPr>
        <w:t>used</w:t>
      </w:r>
      <w:r w:rsidRPr="00383FA9">
        <w:rPr>
          <w:rFonts w:ascii="Calibri" w:hAnsi="Calibri" w:cs="Calibri"/>
        </w:rPr>
        <w:t>, and</w:t>
      </w:r>
      <w:proofErr w:type="gramEnd"/>
      <w:r w:rsidRPr="00383FA9">
        <w:rPr>
          <w:rFonts w:ascii="Calibri" w:hAnsi="Calibri" w:cs="Calibri"/>
        </w:rPr>
        <w:t xml:space="preserve"> may</w:t>
      </w:r>
      <w:r w:rsidRPr="00281BEF">
        <w:rPr>
          <w:rFonts w:ascii="Calibri" w:hAnsi="Calibri" w:cs="Calibri"/>
        </w:rPr>
        <w:t xml:space="preserve"> also be placed </w:t>
      </w:r>
      <w:r w:rsidRPr="00383FA9">
        <w:rPr>
          <w:rFonts w:ascii="Calibri" w:hAnsi="Calibri" w:cs="Calibri"/>
        </w:rPr>
        <w:t>in some of our emails to let us know which emails and links have been opened by recipients. This allows us to gauge the effectiveness of our customer communications and marketing campaigns.</w:t>
      </w:r>
    </w:p>
    <w:p w14:paraId="0E253F48" w14:textId="15B8D947" w:rsidR="00AB099C" w:rsidRPr="00383FA9" w:rsidRDefault="00AB099C" w:rsidP="00AB099C">
      <w:pPr>
        <w:rPr>
          <w:rFonts w:ascii="Calibri" w:hAnsi="Calibri" w:cs="Calibri"/>
        </w:rPr>
      </w:pPr>
      <w:r w:rsidRPr="00383FA9">
        <w:rPr>
          <w:rFonts w:ascii="Calibri" w:hAnsi="Calibri" w:cs="Calibri"/>
        </w:rPr>
        <w:t xml:space="preserve">For more information </w:t>
      </w:r>
      <w:r w:rsidR="008843C4" w:rsidRPr="00281BEF">
        <w:rPr>
          <w:rFonts w:ascii="Calibri" w:hAnsi="Calibri" w:cs="Calibri"/>
        </w:rPr>
        <w:t xml:space="preserve">generally </w:t>
      </w:r>
      <w:r w:rsidRPr="00383FA9">
        <w:rPr>
          <w:rFonts w:ascii="Calibri" w:hAnsi="Calibri" w:cs="Calibri"/>
        </w:rPr>
        <w:t xml:space="preserve">about </w:t>
      </w:r>
      <w:r w:rsidR="008843C4" w:rsidRPr="00281BEF">
        <w:rPr>
          <w:rFonts w:ascii="Calibri" w:hAnsi="Calibri" w:cs="Calibri"/>
        </w:rPr>
        <w:t xml:space="preserve">online </w:t>
      </w:r>
      <w:r w:rsidRPr="00383FA9">
        <w:rPr>
          <w:rFonts w:ascii="Calibri" w:hAnsi="Calibri" w:cs="Calibri"/>
        </w:rPr>
        <w:t>targeted advertising</w:t>
      </w:r>
      <w:r w:rsidR="008843C4" w:rsidRPr="00281BEF">
        <w:rPr>
          <w:rFonts w:ascii="Calibri" w:hAnsi="Calibri" w:cs="Calibri"/>
        </w:rPr>
        <w:t xml:space="preserve"> activities</w:t>
      </w:r>
      <w:r w:rsidRPr="00383FA9">
        <w:rPr>
          <w:rFonts w:ascii="Calibri" w:hAnsi="Calibri" w:cs="Calibri"/>
        </w:rPr>
        <w:t xml:space="preserve"> and to understand your right to opt out from these practices, please visit: </w:t>
      </w:r>
      <w:hyperlink r:id="rId10" w:tgtFrame="_self" w:history="1">
        <w:r w:rsidRPr="00383FA9">
          <w:rPr>
            <w:rStyle w:val="Hyperlink"/>
            <w:rFonts w:ascii="Calibri" w:hAnsi="Calibri" w:cs="Calibri"/>
          </w:rPr>
          <w:t>https://youradchoices.com/choices-faq</w:t>
        </w:r>
      </w:hyperlink>
      <w:r w:rsidRPr="00383FA9">
        <w:rPr>
          <w:rFonts w:ascii="Calibri" w:hAnsi="Calibri" w:cs="Calibri"/>
        </w:rPr>
        <w:t>. Additional information on how to opt out of targeted advertising practices of NAI or DAA affiliated advertisers is available here: </w:t>
      </w:r>
      <w:commentRangeStart w:id="6"/>
      <w:r>
        <w:fldChar w:fldCharType="begin"/>
      </w:r>
      <w:r>
        <w:instrText>HYPERLINK "https://optout.networkadvertising.org/?c=1" \t "_self"</w:instrText>
      </w:r>
      <w:r>
        <w:fldChar w:fldCharType="separate"/>
      </w:r>
      <w:r w:rsidRPr="00383FA9">
        <w:rPr>
          <w:rStyle w:val="Hyperlink"/>
          <w:rFonts w:ascii="Calibri" w:hAnsi="Calibri" w:cs="Calibri"/>
        </w:rPr>
        <w:t xml:space="preserve">NAI </w:t>
      </w:r>
      <w:proofErr w:type="spellStart"/>
      <w:r w:rsidRPr="00383FA9">
        <w:rPr>
          <w:rStyle w:val="Hyperlink"/>
          <w:rFonts w:ascii="Calibri" w:hAnsi="Calibri" w:cs="Calibri"/>
        </w:rPr>
        <w:t>Opt</w:t>
      </w:r>
      <w:proofErr w:type="spellEnd"/>
      <w:r w:rsidRPr="00383FA9">
        <w:rPr>
          <w:rStyle w:val="Hyperlink"/>
          <w:rFonts w:ascii="Calibri" w:hAnsi="Calibri" w:cs="Calibri"/>
        </w:rPr>
        <w:t xml:space="preserve"> Out</w:t>
      </w:r>
      <w:r>
        <w:fldChar w:fldCharType="end"/>
      </w:r>
      <w:r w:rsidRPr="00383FA9">
        <w:rPr>
          <w:rFonts w:ascii="Calibri" w:hAnsi="Calibri" w:cs="Calibri"/>
        </w:rPr>
        <w:t> or </w:t>
      </w:r>
      <w:hyperlink r:id="rId11" w:tgtFrame="_self" w:history="1">
        <w:r w:rsidRPr="00383FA9">
          <w:rPr>
            <w:rStyle w:val="Hyperlink"/>
            <w:rFonts w:ascii="Calibri" w:hAnsi="Calibri" w:cs="Calibri"/>
          </w:rPr>
          <w:t xml:space="preserve">DAA </w:t>
        </w:r>
        <w:proofErr w:type="spellStart"/>
        <w:r w:rsidRPr="00383FA9">
          <w:rPr>
            <w:rStyle w:val="Hyperlink"/>
            <w:rFonts w:ascii="Calibri" w:hAnsi="Calibri" w:cs="Calibri"/>
          </w:rPr>
          <w:t>Opt</w:t>
        </w:r>
        <w:proofErr w:type="spellEnd"/>
        <w:r w:rsidRPr="00383FA9">
          <w:rPr>
            <w:rStyle w:val="Hyperlink"/>
            <w:rFonts w:ascii="Calibri" w:hAnsi="Calibri" w:cs="Calibri"/>
          </w:rPr>
          <w:t xml:space="preserve"> Out</w:t>
        </w:r>
      </w:hyperlink>
      <w:commentRangeEnd w:id="6"/>
      <w:r w:rsidR="00193C75">
        <w:rPr>
          <w:rStyle w:val="CommentReference"/>
        </w:rPr>
        <w:commentReference w:id="6"/>
      </w:r>
      <w:r w:rsidRPr="00383FA9">
        <w:rPr>
          <w:rFonts w:ascii="Calibri" w:hAnsi="Calibri" w:cs="Calibri"/>
        </w:rPr>
        <w:t>. To further prevent targeted advertising based on browser behavior, you can disable digital tracking tools on your browser.</w:t>
      </w:r>
    </w:p>
    <w:p w14:paraId="09FF6A1C" w14:textId="2C9AAA34" w:rsidR="00AB099C" w:rsidRPr="00383FA9" w:rsidRDefault="008843C4" w:rsidP="00AB099C">
      <w:pPr>
        <w:rPr>
          <w:rFonts w:ascii="Calibri" w:hAnsi="Calibri" w:cs="Calibri"/>
        </w:rPr>
      </w:pPr>
      <w:r w:rsidRPr="00281BEF">
        <w:rPr>
          <w:rFonts w:ascii="Calibri" w:hAnsi="Calibri" w:cs="Calibri"/>
          <w:b/>
          <w:bCs/>
        </w:rPr>
        <w:t>5</w:t>
      </w:r>
      <w:r w:rsidR="00AB099C" w:rsidRPr="00383FA9">
        <w:rPr>
          <w:rFonts w:ascii="Calibri" w:hAnsi="Calibri" w:cs="Calibri"/>
          <w:b/>
          <w:bCs/>
        </w:rPr>
        <w:t>.        Use of Chatbots </w:t>
      </w:r>
      <w:r w:rsidR="00AB099C" w:rsidRPr="00383FA9">
        <w:rPr>
          <w:rFonts w:ascii="Calibri" w:hAnsi="Calibri" w:cs="Calibri"/>
        </w:rPr>
        <w:t>﻿</w:t>
      </w:r>
    </w:p>
    <w:p w14:paraId="5DDFB553" w14:textId="3700BD13" w:rsidR="00AB099C" w:rsidRPr="00383FA9" w:rsidRDefault="00AB099C" w:rsidP="00AB099C">
      <w:pPr>
        <w:rPr>
          <w:rFonts w:ascii="Calibri" w:hAnsi="Calibri" w:cs="Calibri"/>
        </w:rPr>
      </w:pPr>
      <w:r w:rsidRPr="00383FA9">
        <w:rPr>
          <w:rFonts w:ascii="Calibri" w:hAnsi="Calibri" w:cs="Calibri"/>
        </w:rPr>
        <w:t xml:space="preserve">We may use automated chat features, or “chatbots” on </w:t>
      </w:r>
      <w:r w:rsidR="008843C4" w:rsidRPr="00281BEF">
        <w:rPr>
          <w:rFonts w:ascii="Calibri" w:hAnsi="Calibri" w:cs="Calibri"/>
        </w:rPr>
        <w:t>Services</w:t>
      </w:r>
      <w:r w:rsidRPr="00383FA9">
        <w:rPr>
          <w:rFonts w:ascii="Calibri" w:hAnsi="Calibri" w:cs="Calibri"/>
        </w:rPr>
        <w:t xml:space="preserve">. Information collected by a chatbot is used to answer a specific user question. </w:t>
      </w:r>
      <w:r w:rsidR="008843C4" w:rsidRPr="00281BEF">
        <w:rPr>
          <w:rFonts w:ascii="Calibri" w:hAnsi="Calibri" w:cs="Calibri"/>
        </w:rPr>
        <w:t xml:space="preserve"> As you interact with our chatbots, we will </w:t>
      </w:r>
      <w:r w:rsidR="008843C4" w:rsidRPr="00281BEF">
        <w:rPr>
          <w:rFonts w:ascii="Calibri" w:hAnsi="Calibri" w:cs="Calibri"/>
        </w:rPr>
        <w:lastRenderedPageBreak/>
        <w:t>also collect general information about your use of the chatbot, such as session length</w:t>
      </w:r>
      <w:r w:rsidRPr="00383FA9">
        <w:rPr>
          <w:rFonts w:ascii="Calibri" w:hAnsi="Calibri" w:cs="Calibri"/>
        </w:rPr>
        <w:t xml:space="preserve">. We recommend that </w:t>
      </w:r>
      <w:r w:rsidR="008843C4" w:rsidRPr="00281BEF">
        <w:rPr>
          <w:rFonts w:ascii="Calibri" w:hAnsi="Calibri" w:cs="Calibri"/>
        </w:rPr>
        <w:t xml:space="preserve">you not submit sensitive or identifying information through </w:t>
      </w:r>
      <w:r w:rsidRPr="00383FA9">
        <w:rPr>
          <w:rFonts w:ascii="Calibri" w:hAnsi="Calibri" w:cs="Calibri"/>
        </w:rPr>
        <w:t>the chatbot features unless specifically prompted to do so. We may recommend products based on your questions submitted through the chatbot, but you should not take chatbot suggestions as medical advice. If you have a specific question requiring a detailed response, we recommend contacting Customer Service at</w:t>
      </w:r>
      <w:r w:rsidR="00870FA2">
        <w:rPr>
          <w:rFonts w:ascii="Calibri" w:hAnsi="Calibri" w:cs="Calibri"/>
        </w:rPr>
        <w:t xml:space="preserve"> the toll-free number </w:t>
      </w:r>
      <w:r w:rsidR="00456718">
        <w:rPr>
          <w:rFonts w:ascii="Calibri" w:hAnsi="Calibri" w:cs="Calibri"/>
        </w:rPr>
        <w:t>at the bottom of this web page</w:t>
      </w:r>
      <w:r w:rsidR="00EA3CC9">
        <w:rPr>
          <w:rFonts w:ascii="Calibri" w:hAnsi="Calibri" w:cs="Calibri"/>
        </w:rPr>
        <w:t>.</w:t>
      </w:r>
    </w:p>
    <w:p w14:paraId="595C7A6B" w14:textId="1F11E7D4" w:rsidR="002D77C1" w:rsidRPr="00383FA9" w:rsidRDefault="005E068A" w:rsidP="002D77C1">
      <w:pPr>
        <w:rPr>
          <w:rFonts w:ascii="Calibri" w:hAnsi="Calibri" w:cs="Calibri"/>
        </w:rPr>
      </w:pPr>
      <w:r>
        <w:rPr>
          <w:rFonts w:ascii="Calibri" w:hAnsi="Calibri" w:cs="Calibri"/>
          <w:b/>
          <w:bCs/>
        </w:rPr>
        <w:t>6</w:t>
      </w:r>
      <w:r w:rsidR="002D77C1" w:rsidRPr="00383FA9">
        <w:rPr>
          <w:rFonts w:ascii="Calibri" w:hAnsi="Calibri" w:cs="Calibri"/>
          <w:b/>
          <w:bCs/>
        </w:rPr>
        <w:t>.      Your Rights and Choices</w:t>
      </w:r>
    </w:p>
    <w:p w14:paraId="3A5B808D" w14:textId="4F1131D1" w:rsidR="007D6ABC" w:rsidRPr="007D6ABC" w:rsidRDefault="007D6ABC" w:rsidP="007D6ABC">
      <w:pPr>
        <w:rPr>
          <w:rFonts w:ascii="Calibri" w:hAnsi="Calibri" w:cs="Calibri"/>
        </w:rPr>
      </w:pPr>
      <w:r w:rsidRPr="007D6ABC">
        <w:rPr>
          <w:rFonts w:ascii="Calibri" w:hAnsi="Calibri" w:cs="Calibri"/>
        </w:rPr>
        <w:t xml:space="preserve">Residents of certain US states (including California, Colorado, Connecticut, Minnesota, Montana, Oregon, Tennessee, Texas, Utah and Virginia) and residents of the EU, UK, </w:t>
      </w:r>
      <w:r w:rsidR="00B83329">
        <w:rPr>
          <w:rFonts w:ascii="Calibri" w:hAnsi="Calibri" w:cs="Calibri"/>
        </w:rPr>
        <w:t xml:space="preserve">Canada, Australia, New Zealand, Mexico, </w:t>
      </w:r>
      <w:r w:rsidRPr="007D6ABC">
        <w:rPr>
          <w:rFonts w:ascii="Calibri" w:hAnsi="Calibri" w:cs="Calibri"/>
        </w:rPr>
        <w:t>and other international jurisdictions have certain rights in relation to your personal information (as that term and similar terms, such as “personal data,” are defined in applicable law). For example, you have the right to request that we:</w:t>
      </w:r>
    </w:p>
    <w:p w14:paraId="635F833A" w14:textId="657C19CF" w:rsidR="007D6ABC" w:rsidRPr="007D6ABC" w:rsidRDefault="007D6ABC" w:rsidP="007D6ABC">
      <w:pPr>
        <w:numPr>
          <w:ilvl w:val="0"/>
          <w:numId w:val="34"/>
        </w:numPr>
        <w:rPr>
          <w:rFonts w:ascii="Calibri" w:hAnsi="Calibri" w:cs="Calibri"/>
        </w:rPr>
      </w:pPr>
      <w:r w:rsidRPr="007D6ABC">
        <w:rPr>
          <w:rFonts w:ascii="Calibri" w:hAnsi="Calibri" w:cs="Calibri"/>
        </w:rPr>
        <w:t xml:space="preserve">Confirm whether </w:t>
      </w:r>
      <w:r w:rsidR="00B83329">
        <w:rPr>
          <w:rFonts w:ascii="Calibri" w:hAnsi="Calibri" w:cs="Calibri"/>
        </w:rPr>
        <w:t xml:space="preserve">your </w:t>
      </w:r>
      <w:r w:rsidRPr="007D6ABC">
        <w:rPr>
          <w:rFonts w:ascii="Calibri" w:hAnsi="Calibri" w:cs="Calibri"/>
        </w:rPr>
        <w:t xml:space="preserve"> personal information </w:t>
      </w:r>
      <w:r w:rsidR="00B83329">
        <w:rPr>
          <w:rFonts w:ascii="Calibri" w:hAnsi="Calibri" w:cs="Calibri"/>
        </w:rPr>
        <w:t>is being processed</w:t>
      </w:r>
      <w:r w:rsidRPr="007D6ABC">
        <w:rPr>
          <w:rFonts w:ascii="Calibri" w:hAnsi="Calibri" w:cs="Calibri"/>
        </w:rPr>
        <w:t>;</w:t>
      </w:r>
    </w:p>
    <w:p w14:paraId="623A3863" w14:textId="48DFC696" w:rsidR="007D6ABC" w:rsidRPr="007D6ABC" w:rsidRDefault="007D6ABC" w:rsidP="007D6ABC">
      <w:pPr>
        <w:numPr>
          <w:ilvl w:val="0"/>
          <w:numId w:val="34"/>
        </w:numPr>
        <w:rPr>
          <w:rFonts w:ascii="Calibri" w:hAnsi="Calibri" w:cs="Calibri"/>
        </w:rPr>
      </w:pPr>
      <w:r w:rsidRPr="007D6ABC">
        <w:rPr>
          <w:rFonts w:ascii="Calibri" w:hAnsi="Calibri" w:cs="Calibri"/>
        </w:rPr>
        <w:t xml:space="preserve">Correct inaccurate personal information we have about </w:t>
      </w:r>
      <w:r w:rsidR="00CA754D">
        <w:rPr>
          <w:rFonts w:ascii="Calibri" w:hAnsi="Calibri" w:cs="Calibri"/>
        </w:rPr>
        <w:t>y</w:t>
      </w:r>
      <w:r w:rsidRPr="007D6ABC">
        <w:rPr>
          <w:rFonts w:ascii="Calibri" w:hAnsi="Calibri" w:cs="Calibri"/>
        </w:rPr>
        <w:t xml:space="preserve">ou;  </w:t>
      </w:r>
    </w:p>
    <w:p w14:paraId="6E921284" w14:textId="5C6FC6BD" w:rsidR="007D6ABC" w:rsidRPr="007D6ABC" w:rsidRDefault="007D6ABC" w:rsidP="007D6ABC">
      <w:pPr>
        <w:numPr>
          <w:ilvl w:val="0"/>
          <w:numId w:val="34"/>
        </w:numPr>
        <w:rPr>
          <w:rFonts w:ascii="Calibri" w:hAnsi="Calibri" w:cs="Calibri"/>
        </w:rPr>
      </w:pPr>
      <w:r w:rsidRPr="007D6ABC">
        <w:rPr>
          <w:rFonts w:ascii="Calibri" w:hAnsi="Calibri" w:cs="Calibri"/>
        </w:rPr>
        <w:t xml:space="preserve">Provide access to and/or a copy of personal information we hold about </w:t>
      </w:r>
      <w:r w:rsidR="00CA754D">
        <w:rPr>
          <w:rFonts w:ascii="Calibri" w:hAnsi="Calibri" w:cs="Calibri"/>
        </w:rPr>
        <w:t>y</w:t>
      </w:r>
      <w:r w:rsidRPr="007D6ABC">
        <w:rPr>
          <w:rFonts w:ascii="Calibri" w:hAnsi="Calibri" w:cs="Calibri"/>
        </w:rPr>
        <w:t xml:space="preserve">ou;  </w:t>
      </w:r>
    </w:p>
    <w:p w14:paraId="74DD4903" w14:textId="6B565219" w:rsidR="007D6ABC" w:rsidRPr="007D6ABC" w:rsidRDefault="007D6ABC" w:rsidP="007D6ABC">
      <w:pPr>
        <w:numPr>
          <w:ilvl w:val="0"/>
          <w:numId w:val="34"/>
        </w:numPr>
        <w:rPr>
          <w:rFonts w:ascii="Calibri" w:hAnsi="Calibri" w:cs="Calibri"/>
        </w:rPr>
      </w:pPr>
      <w:r w:rsidRPr="007D6ABC">
        <w:rPr>
          <w:rFonts w:ascii="Calibri" w:hAnsi="Calibri" w:cs="Calibri"/>
        </w:rPr>
        <w:t xml:space="preserve">Delete personal information we have about </w:t>
      </w:r>
      <w:r w:rsidR="00CA754D">
        <w:rPr>
          <w:rFonts w:ascii="Calibri" w:hAnsi="Calibri" w:cs="Calibri"/>
        </w:rPr>
        <w:t>y</w:t>
      </w:r>
      <w:r w:rsidRPr="007D6ABC">
        <w:rPr>
          <w:rFonts w:ascii="Calibri" w:hAnsi="Calibri" w:cs="Calibri"/>
        </w:rPr>
        <w:t xml:space="preserve">ou;  </w:t>
      </w:r>
    </w:p>
    <w:p w14:paraId="6846EA0E" w14:textId="77777777" w:rsidR="007D6ABC" w:rsidRPr="007D6ABC" w:rsidRDefault="007D6ABC" w:rsidP="007D6ABC">
      <w:pPr>
        <w:numPr>
          <w:ilvl w:val="0"/>
          <w:numId w:val="34"/>
        </w:numPr>
        <w:rPr>
          <w:rFonts w:ascii="Calibri" w:hAnsi="Calibri" w:cs="Calibri"/>
        </w:rPr>
      </w:pPr>
      <w:proofErr w:type="spellStart"/>
      <w:r w:rsidRPr="007D6ABC">
        <w:rPr>
          <w:rFonts w:ascii="Calibri" w:hAnsi="Calibri" w:cs="Calibri"/>
        </w:rPr>
        <w:t>Opt</w:t>
      </w:r>
      <w:proofErr w:type="spellEnd"/>
      <w:r w:rsidRPr="007D6ABC">
        <w:rPr>
          <w:rFonts w:ascii="Calibri" w:hAnsi="Calibri" w:cs="Calibri"/>
        </w:rPr>
        <w:t xml:space="preserve"> out of the processing your personal information for purposes of profiling in furtherance of decisions that produce legal or similarly significant effects, if applicable</w:t>
      </w:r>
    </w:p>
    <w:p w14:paraId="038DFF92" w14:textId="77777777" w:rsidR="007D6ABC" w:rsidRPr="007D6ABC" w:rsidRDefault="007D6ABC" w:rsidP="007D6ABC">
      <w:pPr>
        <w:numPr>
          <w:ilvl w:val="0"/>
          <w:numId w:val="34"/>
        </w:numPr>
        <w:rPr>
          <w:rFonts w:ascii="Calibri" w:hAnsi="Calibri" w:cs="Calibri"/>
        </w:rPr>
      </w:pPr>
      <w:r w:rsidRPr="007D6ABC">
        <w:rPr>
          <w:rFonts w:ascii="Calibri" w:hAnsi="Calibri" w:cs="Calibri"/>
        </w:rPr>
        <w:t xml:space="preserve">California and Oregon residents can also request information about the categories of personal information we collect, disclose or sell or share about you; California residents can request the sources of such information, the business or commercial purpose for collecting or selling or sharing your personal information; and the categories of third parties to whom we disclose personal information. Such information is also set forth in this Privacy Policy. </w:t>
      </w:r>
    </w:p>
    <w:p w14:paraId="79922767" w14:textId="77777777" w:rsidR="007D6ABC" w:rsidRPr="007D6ABC" w:rsidRDefault="007D6ABC" w:rsidP="007D6ABC">
      <w:pPr>
        <w:numPr>
          <w:ilvl w:val="0"/>
          <w:numId w:val="34"/>
        </w:numPr>
        <w:rPr>
          <w:rFonts w:ascii="Calibri" w:hAnsi="Calibri" w:cs="Calibri"/>
        </w:rPr>
      </w:pPr>
      <w:r w:rsidRPr="007D6ABC">
        <w:rPr>
          <w:rFonts w:ascii="Calibri" w:hAnsi="Calibri" w:cs="Calibri"/>
        </w:rPr>
        <w:t xml:space="preserve">Oregon and Minnesota residents can request a list of the specific third parties, other than natural persons, to which we have disclosed personal information. </w:t>
      </w:r>
    </w:p>
    <w:p w14:paraId="1EF7A919" w14:textId="1E0B8FC9" w:rsidR="007D6ABC" w:rsidRPr="007D6ABC" w:rsidRDefault="007D6ABC" w:rsidP="007D6ABC">
      <w:pPr>
        <w:numPr>
          <w:ilvl w:val="0"/>
          <w:numId w:val="34"/>
        </w:numPr>
        <w:rPr>
          <w:rFonts w:ascii="Calibri" w:hAnsi="Calibri" w:cs="Calibri"/>
        </w:rPr>
      </w:pPr>
      <w:r w:rsidRPr="007D6ABC">
        <w:rPr>
          <w:rFonts w:ascii="Calibri" w:hAnsi="Calibri" w:cs="Calibri"/>
        </w:rPr>
        <w:t>EU/UK residents can object to the processing of personal information and to opt out of processing for direct marketing purposes.</w:t>
      </w:r>
    </w:p>
    <w:p w14:paraId="24BE26E5" w14:textId="59EE852F" w:rsidR="007D6ABC" w:rsidRPr="007D6ABC" w:rsidRDefault="007D6ABC" w:rsidP="007D6ABC">
      <w:pPr>
        <w:rPr>
          <w:rFonts w:ascii="Calibri" w:hAnsi="Calibri" w:cs="Calibri"/>
        </w:rPr>
      </w:pPr>
      <w:r w:rsidRPr="007D6ABC">
        <w:rPr>
          <w:rFonts w:ascii="Calibri" w:hAnsi="Calibri" w:cs="Calibri"/>
        </w:rPr>
        <w:t xml:space="preserve">Residents of the US states noted above also have opt-out rights, discussed further below. If you are a California resident, please also see the section on </w:t>
      </w:r>
      <w:commentRangeStart w:id="7"/>
      <w:r w:rsidRPr="007D6ABC">
        <w:rPr>
          <w:rFonts w:ascii="Calibri" w:hAnsi="Calibri" w:cs="Calibri"/>
        </w:rPr>
        <w:t>“</w:t>
      </w:r>
      <w:r w:rsidR="007A0344">
        <w:rPr>
          <w:rFonts w:ascii="Calibri" w:hAnsi="Calibri" w:cs="Calibri"/>
        </w:rPr>
        <w:t xml:space="preserve">Additional Information for </w:t>
      </w:r>
      <w:r w:rsidRPr="007D6ABC">
        <w:rPr>
          <w:rFonts w:ascii="Calibri" w:hAnsi="Calibri" w:cs="Calibri"/>
        </w:rPr>
        <w:t xml:space="preserve">California Residents” </w:t>
      </w:r>
      <w:commentRangeEnd w:id="7"/>
      <w:r w:rsidR="007A0344">
        <w:rPr>
          <w:rStyle w:val="CommentReference"/>
        </w:rPr>
        <w:commentReference w:id="7"/>
      </w:r>
      <w:r w:rsidRPr="007D6ABC">
        <w:rPr>
          <w:rFonts w:ascii="Calibri" w:hAnsi="Calibri" w:cs="Calibri"/>
        </w:rPr>
        <w:t xml:space="preserve">below for certain information specific to California residents. </w:t>
      </w:r>
    </w:p>
    <w:p w14:paraId="0B497A81" w14:textId="01F1606B" w:rsidR="007D6ABC" w:rsidRPr="007D6ABC" w:rsidRDefault="007D6ABC" w:rsidP="007D6ABC">
      <w:pPr>
        <w:rPr>
          <w:rFonts w:ascii="Calibri" w:hAnsi="Calibri" w:cs="Calibri"/>
        </w:rPr>
      </w:pPr>
      <w:r w:rsidRPr="007D6ABC">
        <w:rPr>
          <w:rFonts w:ascii="Calibri" w:hAnsi="Calibri" w:cs="Calibri"/>
        </w:rPr>
        <w:lastRenderedPageBreak/>
        <w:t xml:space="preserve">Please note: Your rights and our responses will vary based on your state or country of you may </w:t>
      </w:r>
      <w:proofErr w:type="gramStart"/>
      <w:r w:rsidRPr="007D6ABC">
        <w:rPr>
          <w:rFonts w:ascii="Calibri" w:hAnsi="Calibri" w:cs="Calibri"/>
        </w:rPr>
        <w:t>be located in</w:t>
      </w:r>
      <w:proofErr w:type="gramEnd"/>
      <w:r w:rsidRPr="007D6ABC">
        <w:rPr>
          <w:rFonts w:ascii="Calibri" w:hAnsi="Calibri" w:cs="Calibri"/>
        </w:rPr>
        <w:t xml:space="preserve"> a jurisdiction where we are not obligated, or are unable, to fulfill a request. In such a case, your request may not be fulfilled.</w:t>
      </w:r>
      <w:r w:rsidR="006D7258">
        <w:rPr>
          <w:rFonts w:ascii="Calibri" w:hAnsi="Calibri" w:cs="Calibri"/>
        </w:rPr>
        <w:t xml:space="preserve"> You can update and remove certain information within your Account </w:t>
      </w:r>
      <w:r w:rsidR="00BA6DE8">
        <w:rPr>
          <w:rFonts w:ascii="Calibri" w:hAnsi="Calibri" w:cs="Calibri"/>
        </w:rPr>
        <w:t>settings.</w:t>
      </w:r>
    </w:p>
    <w:p w14:paraId="583112F7" w14:textId="1DC43355" w:rsidR="007D6ABC" w:rsidRPr="007D6ABC" w:rsidRDefault="007D6ABC" w:rsidP="007D6ABC">
      <w:pPr>
        <w:rPr>
          <w:rFonts w:ascii="Calibri" w:hAnsi="Calibri" w:cs="Calibri"/>
        </w:rPr>
      </w:pPr>
      <w:r w:rsidRPr="007D6ABC">
        <w:rPr>
          <w:rFonts w:ascii="Calibri" w:hAnsi="Calibri" w:cs="Calibri"/>
        </w:rPr>
        <w:t>If you have such a right depending on your jurisdiction of residence, you can contact us by submitting a </w:t>
      </w:r>
      <w:r w:rsidR="00A73A72">
        <w:rPr>
          <w:rFonts w:ascii="Calibri" w:hAnsi="Calibri" w:cs="Calibri"/>
        </w:rPr>
        <w:t>request through this</w:t>
      </w:r>
      <w:commentRangeStart w:id="8"/>
      <w:r w:rsidR="00A73A72">
        <w:rPr>
          <w:rFonts w:ascii="Calibri" w:hAnsi="Calibri" w:cs="Calibri"/>
        </w:rPr>
        <w:t xml:space="preserve"> </w:t>
      </w:r>
      <w:hyperlink r:id="rId12" w:history="1">
        <w:r w:rsidR="00A73A72" w:rsidRPr="00193C75">
          <w:rPr>
            <w:rStyle w:val="Hyperlink"/>
            <w:rFonts w:ascii="Calibri" w:hAnsi="Calibri" w:cs="Calibri"/>
            <w:highlight w:val="yellow"/>
          </w:rPr>
          <w:t>webform</w:t>
        </w:r>
      </w:hyperlink>
      <w:commentRangeEnd w:id="8"/>
      <w:r w:rsidR="00193C75">
        <w:rPr>
          <w:rStyle w:val="CommentReference"/>
        </w:rPr>
        <w:commentReference w:id="8"/>
      </w:r>
      <w:r w:rsidR="00F943D6">
        <w:rPr>
          <w:rFonts w:ascii="Calibri" w:hAnsi="Calibri" w:cs="Calibri"/>
        </w:rPr>
        <w:t xml:space="preserve"> or </w:t>
      </w:r>
      <w:r w:rsidRPr="007D6ABC">
        <w:rPr>
          <w:rFonts w:ascii="Calibri" w:hAnsi="Calibri" w:cs="Calibri"/>
        </w:rPr>
        <w:t>by emailing us at</w:t>
      </w:r>
      <w:r w:rsidR="004A33DB">
        <w:rPr>
          <w:rFonts w:ascii="Calibri" w:hAnsi="Calibri" w:cs="Calibri"/>
        </w:rPr>
        <w:t xml:space="preserve"> the email address </w:t>
      </w:r>
      <w:r w:rsidR="006A6167">
        <w:rPr>
          <w:rFonts w:ascii="Calibri" w:hAnsi="Calibri" w:cs="Calibri"/>
        </w:rPr>
        <w:t xml:space="preserve">shown </w:t>
      </w:r>
      <w:r w:rsidR="00456718">
        <w:rPr>
          <w:rFonts w:ascii="Calibri" w:hAnsi="Calibri" w:cs="Calibri"/>
        </w:rPr>
        <w:t>at the bottom of this web page</w:t>
      </w:r>
      <w:r w:rsidRPr="007D6ABC">
        <w:rPr>
          <w:rFonts w:ascii="Calibri" w:hAnsi="Calibri" w:cs="Calibri"/>
        </w:rPr>
        <w:t> </w:t>
      </w:r>
      <w:r w:rsidR="00590BBB">
        <w:rPr>
          <w:rFonts w:ascii="Calibri" w:hAnsi="Calibri" w:cs="Calibri"/>
        </w:rPr>
        <w:t xml:space="preserve"> with your name and the type of request you are making.</w:t>
      </w:r>
    </w:p>
    <w:p w14:paraId="4DFB2E61" w14:textId="1CD98540" w:rsidR="007D6ABC" w:rsidRPr="007D6ABC" w:rsidRDefault="007D6ABC" w:rsidP="007D6ABC">
      <w:pPr>
        <w:rPr>
          <w:rFonts w:ascii="Calibri" w:hAnsi="Calibri" w:cs="Calibri"/>
        </w:rPr>
      </w:pPr>
      <w:r w:rsidRPr="007D6ABC">
        <w:rPr>
          <w:rFonts w:ascii="Calibri" w:hAnsi="Calibri" w:cs="Calibri"/>
        </w:rPr>
        <w:t xml:space="preserve">We will take reasonable steps to verify your identity and requests, including by verifying your account information, residency or the email address you provide. If you are an authorized agent submitting a request on behalf of another individual, we may require proof of your written authorization before processing the request. </w:t>
      </w:r>
    </w:p>
    <w:p w14:paraId="382F0C7D" w14:textId="77777777" w:rsidR="007D6ABC" w:rsidRPr="007D6ABC" w:rsidRDefault="007D6ABC" w:rsidP="007D6ABC">
      <w:pPr>
        <w:rPr>
          <w:rFonts w:ascii="Calibri" w:hAnsi="Calibri" w:cs="Calibri"/>
        </w:rPr>
      </w:pPr>
      <w:r w:rsidRPr="007D6ABC">
        <w:rPr>
          <w:rFonts w:ascii="Calibri" w:hAnsi="Calibri" w:cs="Calibri"/>
        </w:rPr>
        <w:t>Certain information may be exempt from such requests under applicable law such as information we retain for legal compliance and to secure our Services. Applicable law may further provide you with the right to not be discriminated against for exercising your rights. If you have enabled a legally recognized browser-based opt out preference signal (such as Global Privacy Control) on your browser, we recognize such preference in accordance and to the extent required by applicable law.</w:t>
      </w:r>
    </w:p>
    <w:p w14:paraId="740983F1" w14:textId="509B2883" w:rsidR="007D6ABC" w:rsidRPr="007D6ABC" w:rsidRDefault="007D6ABC" w:rsidP="007D6ABC">
      <w:pPr>
        <w:rPr>
          <w:rFonts w:ascii="Calibri" w:hAnsi="Calibri" w:cs="Calibri"/>
        </w:rPr>
      </w:pPr>
      <w:r w:rsidRPr="007D6ABC">
        <w:rPr>
          <w:rFonts w:ascii="Calibri" w:hAnsi="Calibri" w:cs="Calibri"/>
        </w:rPr>
        <w:t xml:space="preserve">Upon </w:t>
      </w:r>
      <w:r w:rsidR="00C946E3">
        <w:rPr>
          <w:rFonts w:ascii="Calibri" w:hAnsi="Calibri" w:cs="Calibri"/>
        </w:rPr>
        <w:t>y</w:t>
      </w:r>
      <w:r w:rsidRPr="007D6ABC">
        <w:rPr>
          <w:rFonts w:ascii="Calibri" w:hAnsi="Calibri" w:cs="Calibri"/>
        </w:rPr>
        <w:t xml:space="preserve">our written request, </w:t>
      </w:r>
      <w:r w:rsidR="007901DD">
        <w:rPr>
          <w:rFonts w:ascii="Calibri" w:hAnsi="Calibri" w:cs="Calibri"/>
        </w:rPr>
        <w:t>we</w:t>
      </w:r>
      <w:r w:rsidRPr="007D6ABC">
        <w:rPr>
          <w:rFonts w:ascii="Calibri" w:hAnsi="Calibri" w:cs="Calibri"/>
        </w:rPr>
        <w:t xml:space="preserve"> will remove any of your personal information in </w:t>
      </w:r>
      <w:r w:rsidR="006C0099">
        <w:rPr>
          <w:rFonts w:ascii="Calibri" w:hAnsi="Calibri" w:cs="Calibri"/>
        </w:rPr>
        <w:t>our</w:t>
      </w:r>
      <w:r w:rsidR="006C0099" w:rsidRPr="007D6ABC">
        <w:rPr>
          <w:rFonts w:ascii="Calibri" w:hAnsi="Calibri" w:cs="Calibri"/>
        </w:rPr>
        <w:t xml:space="preserve"> </w:t>
      </w:r>
      <w:r w:rsidRPr="007D6ABC">
        <w:rPr>
          <w:rFonts w:ascii="Calibri" w:hAnsi="Calibri" w:cs="Calibri"/>
        </w:rPr>
        <w:t>possession and will cease using such personal information, subject to the terms of this Privacy Policy and the Terms</w:t>
      </w:r>
      <w:r w:rsidR="00E9642F">
        <w:rPr>
          <w:rFonts w:ascii="Calibri" w:hAnsi="Calibri" w:cs="Calibri"/>
        </w:rPr>
        <w:t xml:space="preserve"> &amp; Conditions</w:t>
      </w:r>
      <w:r w:rsidRPr="007D6ABC">
        <w:rPr>
          <w:rFonts w:ascii="Calibri" w:hAnsi="Calibri" w:cs="Calibri"/>
        </w:rPr>
        <w:t xml:space="preserve">. Please note that in certain circumstances, </w:t>
      </w:r>
      <w:r w:rsidR="006C0099">
        <w:rPr>
          <w:rFonts w:ascii="Calibri" w:hAnsi="Calibri" w:cs="Calibri"/>
        </w:rPr>
        <w:t>we</w:t>
      </w:r>
      <w:r w:rsidRPr="007D6ABC">
        <w:rPr>
          <w:rFonts w:ascii="Calibri" w:hAnsi="Calibri" w:cs="Calibri"/>
        </w:rPr>
        <w:t xml:space="preserve"> may not be able to completely remove all personal information about a particular user from its systems. For example, </w:t>
      </w:r>
      <w:r w:rsidR="006C0099">
        <w:rPr>
          <w:rFonts w:ascii="Calibri" w:hAnsi="Calibri" w:cs="Calibri"/>
        </w:rPr>
        <w:t>we</w:t>
      </w:r>
      <w:r w:rsidRPr="007D6ABC">
        <w:rPr>
          <w:rFonts w:ascii="Calibri" w:hAnsi="Calibri" w:cs="Calibri"/>
        </w:rPr>
        <w:t xml:space="preserve"> may retain personal information about a user for legitimate business purposes, if it may be necessary to prevent fraud or future abuse, for account recovery purposes, if required by law, or as retained in </w:t>
      </w:r>
      <w:r w:rsidR="006C0099">
        <w:rPr>
          <w:rFonts w:ascii="Calibri" w:hAnsi="Calibri" w:cs="Calibri"/>
        </w:rPr>
        <w:t>our</w:t>
      </w:r>
      <w:r w:rsidRPr="007D6ABC">
        <w:rPr>
          <w:rFonts w:ascii="Calibri" w:hAnsi="Calibri" w:cs="Calibri"/>
        </w:rPr>
        <w:t xml:space="preserve"> data backup systems or cached or archived pages. </w:t>
      </w:r>
      <w:r w:rsidR="00C946E3">
        <w:rPr>
          <w:rFonts w:ascii="Calibri" w:hAnsi="Calibri" w:cs="Calibri"/>
        </w:rPr>
        <w:t>I</w:t>
      </w:r>
      <w:r w:rsidR="00C946E3" w:rsidRPr="00C946E3">
        <w:rPr>
          <w:rFonts w:ascii="Calibri" w:hAnsi="Calibri" w:cs="Calibri"/>
        </w:rPr>
        <w:t xml:space="preserve">f you have recently purchased a product from us and this product is still within its applicable Money Back Guarantee period, we will not be able to honor a request to </w:t>
      </w:r>
      <w:r w:rsidR="00E304A1">
        <w:rPr>
          <w:rFonts w:ascii="Calibri" w:hAnsi="Calibri" w:cs="Calibri"/>
        </w:rPr>
        <w:t>delete</w:t>
      </w:r>
      <w:r w:rsidR="00C946E3" w:rsidRPr="00C946E3">
        <w:rPr>
          <w:rFonts w:ascii="Calibri" w:hAnsi="Calibri" w:cs="Calibri"/>
        </w:rPr>
        <w:t xml:space="preserve"> your personal </w:t>
      </w:r>
      <w:r w:rsidR="00E304A1">
        <w:rPr>
          <w:rFonts w:ascii="Calibri" w:hAnsi="Calibri" w:cs="Calibri"/>
        </w:rPr>
        <w:t>information</w:t>
      </w:r>
      <w:r w:rsidR="00C946E3" w:rsidRPr="00C946E3">
        <w:rPr>
          <w:rFonts w:ascii="Calibri" w:hAnsi="Calibri" w:cs="Calibri"/>
        </w:rPr>
        <w:t xml:space="preserve"> unless you first agree to waive your right to the Money Back Guarantee.</w:t>
      </w:r>
      <w:r w:rsidR="00E304A1">
        <w:rPr>
          <w:rFonts w:ascii="Calibri" w:hAnsi="Calibri" w:cs="Calibri"/>
        </w:rPr>
        <w:t xml:space="preserve"> </w:t>
      </w:r>
      <w:r w:rsidRPr="007D6ABC">
        <w:rPr>
          <w:rFonts w:ascii="Calibri" w:hAnsi="Calibri" w:cs="Calibri"/>
        </w:rPr>
        <w:t xml:space="preserve">All retained personal information will continue to be subject to the terms of the Privacy Policy to which the user has previously agreed. </w:t>
      </w:r>
    </w:p>
    <w:p w14:paraId="2C17B701" w14:textId="50FA5B15" w:rsidR="007D6ABC" w:rsidRPr="007D6ABC" w:rsidRDefault="007D6ABC" w:rsidP="007D6ABC">
      <w:pPr>
        <w:rPr>
          <w:rFonts w:ascii="Calibri" w:hAnsi="Calibri" w:cs="Calibri"/>
        </w:rPr>
      </w:pPr>
      <w:r w:rsidRPr="007D6ABC">
        <w:rPr>
          <w:rFonts w:ascii="Calibri" w:hAnsi="Calibri" w:cs="Calibri"/>
        </w:rPr>
        <w:t>If you are a resident of Virginia, Minnesota, Montana, Oregon, Tennessee, Texas, Colorado, or Connecticut, and we deny your personal information request, you have the right to appeal our denial. You can exercise this right by emailing us at</w:t>
      </w:r>
      <w:r w:rsidR="006C0099">
        <w:rPr>
          <w:rFonts w:ascii="Calibri" w:hAnsi="Calibri" w:cs="Calibri"/>
        </w:rPr>
        <w:t xml:space="preserve"> the email address</w:t>
      </w:r>
      <w:r w:rsidR="00456718">
        <w:rPr>
          <w:rFonts w:ascii="Calibri" w:hAnsi="Calibri" w:cs="Calibri"/>
        </w:rPr>
        <w:t xml:space="preserve"> </w:t>
      </w:r>
      <w:r w:rsidR="006A6167">
        <w:rPr>
          <w:rFonts w:ascii="Calibri" w:hAnsi="Calibri" w:cs="Calibri"/>
        </w:rPr>
        <w:t xml:space="preserve">shown </w:t>
      </w:r>
      <w:r w:rsidR="00456718">
        <w:rPr>
          <w:rFonts w:ascii="Calibri" w:hAnsi="Calibri" w:cs="Calibri"/>
        </w:rPr>
        <w:t>at the bottom of this web page</w:t>
      </w:r>
      <w:r w:rsidR="00636851">
        <w:rPr>
          <w:rFonts w:ascii="Calibri" w:hAnsi="Calibri" w:cs="Calibri"/>
        </w:rPr>
        <w:t xml:space="preserve"> </w:t>
      </w:r>
      <w:r w:rsidRPr="007D6ABC">
        <w:rPr>
          <w:rFonts w:ascii="Calibri" w:hAnsi="Calibri" w:cs="Calibri"/>
        </w:rPr>
        <w:t xml:space="preserve">or </w:t>
      </w:r>
      <w:r w:rsidR="00636851">
        <w:rPr>
          <w:rFonts w:ascii="Calibri" w:hAnsi="Calibri" w:cs="Calibri"/>
        </w:rPr>
        <w:t>contacting us</w:t>
      </w:r>
      <w:r w:rsidRPr="007D6ABC">
        <w:rPr>
          <w:rFonts w:ascii="Calibri" w:hAnsi="Calibri" w:cs="Calibri"/>
        </w:rPr>
        <w:t xml:space="preserve"> at the contact details </w:t>
      </w:r>
      <w:r w:rsidR="00636851">
        <w:rPr>
          <w:rFonts w:ascii="Calibri" w:hAnsi="Calibri" w:cs="Calibri"/>
        </w:rPr>
        <w:t xml:space="preserve">provided </w:t>
      </w:r>
      <w:r w:rsidRPr="007D6ABC">
        <w:rPr>
          <w:rFonts w:ascii="Calibri" w:hAnsi="Calibri" w:cs="Calibri"/>
        </w:rPr>
        <w:t xml:space="preserve">at the bottom of this </w:t>
      </w:r>
      <w:r w:rsidR="00636851">
        <w:rPr>
          <w:rFonts w:ascii="Calibri" w:hAnsi="Calibri" w:cs="Calibri"/>
        </w:rPr>
        <w:t>Privacy Policy</w:t>
      </w:r>
      <w:r w:rsidRPr="007D6ABC">
        <w:rPr>
          <w:rFonts w:ascii="Calibri" w:hAnsi="Calibri" w:cs="Calibri"/>
        </w:rPr>
        <w:t xml:space="preserve">. Your description must include your full </w:t>
      </w:r>
      <w:proofErr w:type="gramStart"/>
      <w:r w:rsidRPr="007D6ABC">
        <w:rPr>
          <w:rFonts w:ascii="Calibri" w:hAnsi="Calibri" w:cs="Calibri"/>
        </w:rPr>
        <w:t>name</w:t>
      </w:r>
      <w:proofErr w:type="gramEnd"/>
      <w:r w:rsidRPr="007D6ABC">
        <w:rPr>
          <w:rFonts w:ascii="Calibri" w:hAnsi="Calibri" w:cs="Calibri"/>
        </w:rPr>
        <w:t xml:space="preserve"> and the email address used for your account with us, along with a copy of the denial notice you received from us.</w:t>
      </w:r>
    </w:p>
    <w:p w14:paraId="222F2673" w14:textId="61F520DC" w:rsidR="005B4AE9" w:rsidRDefault="005B4AE9" w:rsidP="00383FA9">
      <w:pPr>
        <w:rPr>
          <w:rFonts w:ascii="Calibri" w:hAnsi="Calibri" w:cs="Calibri"/>
        </w:rPr>
      </w:pPr>
      <w:r w:rsidRPr="005B4AE9">
        <w:rPr>
          <w:rFonts w:ascii="Calibri" w:hAnsi="Calibri" w:cs="Calibri"/>
          <w:b/>
          <w:bCs/>
        </w:rPr>
        <w:lastRenderedPageBreak/>
        <w:t>Your Choices Regarding “Sharing” and “Selling”</w:t>
      </w:r>
    </w:p>
    <w:p w14:paraId="20E5FF00" w14:textId="735DEB11" w:rsidR="001A100C" w:rsidRPr="001A100C" w:rsidRDefault="001A100C" w:rsidP="001A100C">
      <w:pPr>
        <w:rPr>
          <w:rFonts w:ascii="Calibri" w:hAnsi="Calibri" w:cs="Calibri"/>
        </w:rPr>
      </w:pPr>
      <w:r w:rsidRPr="001A100C">
        <w:rPr>
          <w:rFonts w:ascii="Calibri" w:hAnsi="Calibri" w:cs="Calibri"/>
        </w:rPr>
        <w:t xml:space="preserve">If you are a California, Colorado, Connecticut, Montana, Oregon, Texas, Utah or Virginia resident, you may opt out of certain processing of your personal information, including for targeted advertising, under applicable law. </w:t>
      </w:r>
    </w:p>
    <w:p w14:paraId="629C6467" w14:textId="77777777" w:rsidR="008A0683" w:rsidRDefault="001A100C" w:rsidP="001A100C">
      <w:pPr>
        <w:rPr>
          <w:rFonts w:ascii="Calibri" w:hAnsi="Calibri" w:cs="Calibri"/>
        </w:rPr>
      </w:pPr>
      <w:r w:rsidRPr="001A100C">
        <w:rPr>
          <w:rFonts w:ascii="Calibri" w:hAnsi="Calibri" w:cs="Calibri"/>
        </w:rPr>
        <w:t xml:space="preserve">We work with third-party partners to help us better advertise our Services. These partners collect personal information via cookies and similar technologies placed on our Services that allow them to deliver ads that are more relevant to you and analyze your interactions with those ads. These cookies may </w:t>
      </w:r>
      <w:proofErr w:type="gramStart"/>
      <w:r w:rsidRPr="001A100C">
        <w:rPr>
          <w:rFonts w:ascii="Calibri" w:hAnsi="Calibri" w:cs="Calibri"/>
        </w:rPr>
        <w:t>be considered to be</w:t>
      </w:r>
      <w:proofErr w:type="gramEnd"/>
      <w:r w:rsidRPr="001A100C">
        <w:rPr>
          <w:rFonts w:ascii="Calibri" w:hAnsi="Calibri" w:cs="Calibri"/>
        </w:rPr>
        <w:t xml:space="preserve"> a “sale” of personal information or “sharing” or “processing” of personal information for “targeted advertising” purposes under </w:t>
      </w:r>
      <w:r w:rsidR="008A0683">
        <w:rPr>
          <w:rFonts w:ascii="Calibri" w:hAnsi="Calibri" w:cs="Calibri"/>
        </w:rPr>
        <w:t>applicable law</w:t>
      </w:r>
      <w:r w:rsidRPr="001A100C">
        <w:rPr>
          <w:rFonts w:ascii="Calibri" w:hAnsi="Calibri" w:cs="Calibri"/>
        </w:rPr>
        <w:t xml:space="preserve">. </w:t>
      </w:r>
    </w:p>
    <w:p w14:paraId="356B2961" w14:textId="196CFFAE" w:rsidR="001A100C" w:rsidRPr="001A100C" w:rsidRDefault="001A100C" w:rsidP="001A100C">
      <w:pPr>
        <w:rPr>
          <w:rFonts w:ascii="Calibri" w:hAnsi="Calibri" w:cs="Calibri"/>
        </w:rPr>
      </w:pPr>
      <w:r w:rsidRPr="001A100C">
        <w:rPr>
          <w:rFonts w:ascii="Calibri" w:hAnsi="Calibri" w:cs="Calibri"/>
        </w:rPr>
        <w:t xml:space="preserve">To exercise your rights to opt out of these cookie-based “sales” and “sharing/processing,” please navigate to our website, scroll to the bottom of the page, and select </w:t>
      </w:r>
      <w:commentRangeStart w:id="9"/>
      <w:r w:rsidRPr="00193C75">
        <w:rPr>
          <w:highlight w:val="yellow"/>
        </w:rPr>
        <w:fldChar w:fldCharType="begin"/>
      </w:r>
      <w:r w:rsidR="00B82B5F">
        <w:rPr>
          <w:highlight w:val="yellow"/>
        </w:rPr>
        <w:instrText>HYPERLINK "https://terramare.com/your-privacy-choices/"</w:instrText>
      </w:r>
      <w:r w:rsidR="00B82B5F" w:rsidRPr="00193C75">
        <w:rPr>
          <w:highlight w:val="yellow"/>
        </w:rPr>
      </w:r>
      <w:r w:rsidRPr="00193C75">
        <w:rPr>
          <w:highlight w:val="yellow"/>
        </w:rPr>
        <w:fldChar w:fldCharType="separate"/>
      </w:r>
      <w:r w:rsidRPr="00193C75">
        <w:rPr>
          <w:rStyle w:val="Hyperlink"/>
          <w:rFonts w:ascii="Calibri" w:hAnsi="Calibri" w:cs="Calibri"/>
          <w:highlight w:val="yellow"/>
        </w:rPr>
        <w:t>“Your Privacy Choices”</w:t>
      </w:r>
      <w:r w:rsidRPr="00193C75">
        <w:rPr>
          <w:highlight w:val="yellow"/>
        </w:rPr>
        <w:fldChar w:fldCharType="end"/>
      </w:r>
      <w:commentRangeEnd w:id="9"/>
      <w:r w:rsidR="00193C75">
        <w:rPr>
          <w:rStyle w:val="CommentReference"/>
        </w:rPr>
        <w:commentReference w:id="9"/>
      </w:r>
      <w:r w:rsidRPr="001A100C">
        <w:rPr>
          <w:rFonts w:ascii="Calibri" w:hAnsi="Calibri" w:cs="Calibri"/>
        </w:rPr>
        <w:t xml:space="preserve"> to submit your request. Alternatively, if you have a </w:t>
      </w:r>
      <w:proofErr w:type="gramStart"/>
      <w:r w:rsidRPr="001A100C">
        <w:rPr>
          <w:rFonts w:ascii="Calibri" w:hAnsi="Calibri" w:cs="Calibri"/>
        </w:rPr>
        <w:t>legally-recognized</w:t>
      </w:r>
      <w:proofErr w:type="gramEnd"/>
      <w:r w:rsidRPr="001A100C">
        <w:rPr>
          <w:rFonts w:ascii="Calibri" w:hAnsi="Calibri" w:cs="Calibri"/>
        </w:rPr>
        <w:t xml:space="preserve"> browser-based opt-out preference signal turned on via Your device browser, we recognize such preference in accordance with applicable law. Please note that we do not knowingly sell the personal information of minors under 1</w:t>
      </w:r>
      <w:r w:rsidR="00AF24F9">
        <w:rPr>
          <w:rFonts w:ascii="Calibri" w:hAnsi="Calibri" w:cs="Calibri"/>
        </w:rPr>
        <w:t>6</w:t>
      </w:r>
      <w:r w:rsidRPr="001A100C">
        <w:rPr>
          <w:rFonts w:ascii="Calibri" w:hAnsi="Calibri" w:cs="Calibri"/>
        </w:rPr>
        <w:t xml:space="preserve"> years of age.</w:t>
      </w:r>
    </w:p>
    <w:p w14:paraId="4D9C2AD6" w14:textId="487512A1" w:rsidR="001A100C" w:rsidRDefault="001A100C" w:rsidP="00383FA9">
      <w:pPr>
        <w:rPr>
          <w:rFonts w:ascii="Calibri" w:hAnsi="Calibri" w:cs="Calibri"/>
        </w:rPr>
      </w:pPr>
      <w:r w:rsidRPr="001A100C">
        <w:rPr>
          <w:rFonts w:ascii="Calibri" w:hAnsi="Calibri" w:cs="Calibri"/>
        </w:rPr>
        <w:t>To opt out of the offline disclosure of your information to third parties for these purposes, please email us a</w:t>
      </w:r>
      <w:r w:rsidR="002A1D45">
        <w:rPr>
          <w:rFonts w:ascii="Calibri" w:hAnsi="Calibri" w:cs="Calibri"/>
        </w:rPr>
        <w:t xml:space="preserve">t </w:t>
      </w:r>
      <w:r w:rsidR="00456718" w:rsidRPr="00B82B5F">
        <w:rPr>
          <w:rFonts w:ascii="Calibri" w:hAnsi="Calibri" w:cs="Calibri"/>
        </w:rPr>
        <w:t>t</w:t>
      </w:r>
      <w:r w:rsidR="00456718" w:rsidRPr="00B82B5F">
        <w:rPr>
          <w:rFonts w:ascii="Calibri" w:hAnsi="Calibri" w:cs="Calibri"/>
        </w:rPr>
        <w:t>h</w:t>
      </w:r>
      <w:r w:rsidR="00456718" w:rsidRPr="00B82B5F">
        <w:rPr>
          <w:rFonts w:ascii="Calibri" w:hAnsi="Calibri" w:cs="Calibri"/>
        </w:rPr>
        <w:t>e</w:t>
      </w:r>
      <w:r w:rsidR="00456718">
        <w:t xml:space="preserve"> email address </w:t>
      </w:r>
      <w:r w:rsidR="006A6167">
        <w:t xml:space="preserve">shown </w:t>
      </w:r>
      <w:r w:rsidR="00456718">
        <w:t>at the bottom of this web page</w:t>
      </w:r>
      <w:r w:rsidR="002A1D45">
        <w:rPr>
          <w:rFonts w:ascii="Calibri" w:hAnsi="Calibri" w:cs="Calibri"/>
        </w:rPr>
        <w:t>.</w:t>
      </w:r>
    </w:p>
    <w:p w14:paraId="6A6E3B02" w14:textId="77777777" w:rsidR="00216A5B" w:rsidRPr="00383FA9" w:rsidRDefault="00216A5B" w:rsidP="00216A5B">
      <w:pPr>
        <w:rPr>
          <w:rFonts w:ascii="Calibri" w:hAnsi="Calibri" w:cs="Calibri"/>
        </w:rPr>
      </w:pPr>
      <w:r w:rsidRPr="00281BEF">
        <w:rPr>
          <w:rFonts w:ascii="Calibri" w:hAnsi="Calibri" w:cs="Calibri"/>
          <w:b/>
          <w:bCs/>
        </w:rPr>
        <w:t>Your Marketing Choices</w:t>
      </w:r>
    </w:p>
    <w:p w14:paraId="52503781" w14:textId="703AB064" w:rsidR="00216A5B" w:rsidRDefault="00216A5B" w:rsidP="00383FA9">
      <w:pPr>
        <w:rPr>
          <w:rFonts w:ascii="Calibri" w:hAnsi="Calibri" w:cs="Calibri"/>
        </w:rPr>
      </w:pPr>
      <w:r w:rsidRPr="004E673D">
        <w:rPr>
          <w:rFonts w:ascii="Calibri" w:hAnsi="Calibri" w:cs="Calibri"/>
        </w:rPr>
        <w:t>You can unsubscribe from our marketing emails via the unsubscribe link provided in the emails or by emailing us at</w:t>
      </w:r>
      <w:r>
        <w:rPr>
          <w:rFonts w:ascii="Calibri" w:hAnsi="Calibri" w:cs="Calibri"/>
        </w:rPr>
        <w:t xml:space="preserve"> </w:t>
      </w:r>
      <w:r w:rsidR="00456718" w:rsidRPr="00B82B5F">
        <w:rPr>
          <w:rFonts w:ascii="Calibri" w:hAnsi="Calibri" w:cs="Calibri"/>
        </w:rPr>
        <w:t>the</w:t>
      </w:r>
      <w:r w:rsidR="00456718">
        <w:t xml:space="preserve"> email address </w:t>
      </w:r>
      <w:r w:rsidR="006A6167">
        <w:t>shown at the bottom of this web page</w:t>
      </w:r>
      <w:r>
        <w:rPr>
          <w:rFonts w:ascii="Calibri" w:hAnsi="Calibri" w:cs="Calibri"/>
        </w:rPr>
        <w:t xml:space="preserve">. </w:t>
      </w:r>
      <w:r w:rsidRPr="004E673D">
        <w:rPr>
          <w:rFonts w:ascii="Calibri" w:hAnsi="Calibri" w:cs="Calibri"/>
        </w:rPr>
        <w:t xml:space="preserve">If you receive an unwanted SMS or text message from us, you may reply STOP to opt out of receiving future messages. Please note that it may take us some time, consistent with our legal obligations, to process your request. Even if you opt out from receiving marketing messages from us, you will continue to receive administrative messages from us, such as order confirmations, updates to our policies and practices, or other communications regarding our relationship or transactions with you. </w:t>
      </w:r>
    </w:p>
    <w:p w14:paraId="6F46F671" w14:textId="438A4E2B" w:rsidR="00383FA9" w:rsidRPr="00383FA9" w:rsidRDefault="000F3E39" w:rsidP="00383FA9">
      <w:pPr>
        <w:rPr>
          <w:rFonts w:ascii="Calibri" w:hAnsi="Calibri" w:cs="Calibri"/>
        </w:rPr>
      </w:pPr>
      <w:r>
        <w:rPr>
          <w:rFonts w:ascii="Calibri" w:hAnsi="Calibri" w:cs="Calibri"/>
          <w:b/>
          <w:bCs/>
        </w:rPr>
        <w:t>7</w:t>
      </w:r>
      <w:r w:rsidR="00000D0E">
        <w:rPr>
          <w:rFonts w:ascii="Calibri" w:hAnsi="Calibri" w:cs="Calibri"/>
          <w:b/>
          <w:bCs/>
        </w:rPr>
        <w:t>.</w:t>
      </w:r>
      <w:r w:rsidR="00383FA9" w:rsidRPr="00383FA9">
        <w:rPr>
          <w:rFonts w:ascii="Calibri" w:hAnsi="Calibri" w:cs="Calibri"/>
          <w:b/>
          <w:bCs/>
        </w:rPr>
        <w:t>      Sweepstakes, Contests and Promotions</w:t>
      </w:r>
    </w:p>
    <w:p w14:paraId="106942C4" w14:textId="75C8E45C" w:rsidR="00383FA9" w:rsidRPr="00383FA9" w:rsidRDefault="00383FA9" w:rsidP="00383FA9">
      <w:pPr>
        <w:rPr>
          <w:rFonts w:ascii="Calibri" w:hAnsi="Calibri" w:cs="Calibri"/>
        </w:rPr>
      </w:pPr>
      <w:r w:rsidRPr="00383FA9">
        <w:rPr>
          <w:rFonts w:ascii="Calibri" w:hAnsi="Calibri" w:cs="Calibri"/>
        </w:rPr>
        <w:t xml:space="preserve">We may offer sweepstakes, contests, and other promotions (each a “Promotion”) that may require registration. By participating in a Promotion, you are agreeing to the official rules that govern that Promotion, which may contain specific requirements of you, including, except </w:t>
      </w:r>
      <w:proofErr w:type="gramStart"/>
      <w:r w:rsidRPr="00383FA9">
        <w:rPr>
          <w:rFonts w:ascii="Calibri" w:hAnsi="Calibri" w:cs="Calibri"/>
        </w:rPr>
        <w:t>where</w:t>
      </w:r>
      <w:proofErr w:type="gramEnd"/>
      <w:r w:rsidRPr="00383FA9">
        <w:rPr>
          <w:rFonts w:ascii="Calibri" w:hAnsi="Calibri" w:cs="Calibri"/>
        </w:rPr>
        <w:t xml:space="preserve"> prohibited by law, allowing the sponsor(s) of the Promotion to use your name, voice, likeness, or other indicia of persona in advertising or marketing associated with the Promotion. If you choose to enter a Promotion, your </w:t>
      </w:r>
      <w:r w:rsidR="005B4AE9">
        <w:rPr>
          <w:rFonts w:ascii="Calibri" w:hAnsi="Calibri" w:cs="Calibri"/>
        </w:rPr>
        <w:t>information</w:t>
      </w:r>
      <w:r w:rsidRPr="00383FA9">
        <w:rPr>
          <w:rFonts w:ascii="Calibri" w:hAnsi="Calibri" w:cs="Calibri"/>
        </w:rPr>
        <w:t xml:space="preserve"> may be disclosed to third parties or the </w:t>
      </w:r>
      <w:r w:rsidRPr="00383FA9">
        <w:rPr>
          <w:rFonts w:ascii="Calibri" w:hAnsi="Calibri" w:cs="Calibri"/>
        </w:rPr>
        <w:lastRenderedPageBreak/>
        <w:t>public in connection with the administration of such Promotion, including, without limitation, in connection with winner selection, prize fulfillment, and as required by law or permitted by the Promotion’s official rules, such as on a winner’s list.</w:t>
      </w:r>
    </w:p>
    <w:p w14:paraId="31331A78" w14:textId="2108D938" w:rsidR="00383FA9" w:rsidRPr="00383FA9" w:rsidRDefault="000F3E39" w:rsidP="00383FA9">
      <w:pPr>
        <w:rPr>
          <w:rFonts w:ascii="Calibri" w:hAnsi="Calibri" w:cs="Calibri"/>
        </w:rPr>
      </w:pPr>
      <w:r>
        <w:rPr>
          <w:rFonts w:ascii="Calibri" w:hAnsi="Calibri" w:cs="Calibri"/>
          <w:b/>
          <w:bCs/>
        </w:rPr>
        <w:t>8</w:t>
      </w:r>
      <w:r w:rsidR="00383FA9" w:rsidRPr="00383FA9">
        <w:rPr>
          <w:rFonts w:ascii="Calibri" w:hAnsi="Calibri" w:cs="Calibri"/>
          <w:b/>
          <w:bCs/>
        </w:rPr>
        <w:t>.      Links to Other Websites</w:t>
      </w:r>
    </w:p>
    <w:p w14:paraId="108B2917" w14:textId="01E37AE4" w:rsidR="00383FA9" w:rsidRPr="00383FA9" w:rsidRDefault="00383FA9" w:rsidP="00383FA9">
      <w:pPr>
        <w:rPr>
          <w:rFonts w:ascii="Calibri" w:hAnsi="Calibri" w:cs="Calibri"/>
        </w:rPr>
      </w:pPr>
      <w:r w:rsidRPr="00383FA9">
        <w:rPr>
          <w:rFonts w:ascii="Calibri" w:hAnsi="Calibri" w:cs="Calibri"/>
        </w:rPr>
        <w:t xml:space="preserve">The </w:t>
      </w:r>
      <w:r w:rsidR="005B4AE9">
        <w:rPr>
          <w:rFonts w:ascii="Calibri" w:hAnsi="Calibri" w:cs="Calibri"/>
        </w:rPr>
        <w:t>Services</w:t>
      </w:r>
      <w:r w:rsidRPr="00383FA9">
        <w:rPr>
          <w:rFonts w:ascii="Calibri" w:hAnsi="Calibri" w:cs="Calibri"/>
        </w:rPr>
        <w:t xml:space="preserve"> may include links to other websites, mobile applications, or services (“Third-Party Sites”), whose privacy practices may differ from ours. Such links are not an endorsement by us of those Third-Party Sites and/or the products or services they offer. If you visit Third-Party Sites, or submit information to Third-Party Sites, your visit, and the information you provide is governed by the privacy statements on those sites. We encourage you to carefully read the privacy statement of any Third-Party Site you visit, as it may differ substantially from that of this </w:t>
      </w:r>
      <w:r w:rsidR="00AB099C" w:rsidRPr="00281BEF">
        <w:rPr>
          <w:rFonts w:ascii="Calibri" w:hAnsi="Calibri" w:cs="Calibri"/>
        </w:rPr>
        <w:t>Privacy Policy</w:t>
      </w:r>
      <w:r w:rsidRPr="00383FA9">
        <w:rPr>
          <w:rFonts w:ascii="Calibri" w:hAnsi="Calibri" w:cs="Calibri"/>
        </w:rPr>
        <w:t xml:space="preserve">. We make no representations or warranties nor are we responsible for the privacy statements of any third party. If you decide to click on any such links or access any Third-Party Sites appearing on the </w:t>
      </w:r>
      <w:r w:rsidR="000B2BB4">
        <w:rPr>
          <w:rFonts w:ascii="Calibri" w:hAnsi="Calibri" w:cs="Calibri"/>
        </w:rPr>
        <w:t>Services</w:t>
      </w:r>
      <w:r w:rsidRPr="00383FA9">
        <w:rPr>
          <w:rFonts w:ascii="Calibri" w:hAnsi="Calibri" w:cs="Calibri"/>
        </w:rPr>
        <w:t>, you do so at your own risk.</w:t>
      </w:r>
    </w:p>
    <w:p w14:paraId="2858104F" w14:textId="4A0F9112" w:rsidR="00383FA9" w:rsidRPr="00383FA9" w:rsidRDefault="000F3E39" w:rsidP="00383FA9">
      <w:pPr>
        <w:rPr>
          <w:rFonts w:ascii="Calibri" w:hAnsi="Calibri" w:cs="Calibri"/>
        </w:rPr>
      </w:pPr>
      <w:r>
        <w:rPr>
          <w:rFonts w:ascii="Calibri" w:hAnsi="Calibri" w:cs="Calibri"/>
          <w:b/>
          <w:bCs/>
        </w:rPr>
        <w:t>9</w:t>
      </w:r>
      <w:r w:rsidR="00383FA9" w:rsidRPr="00383FA9">
        <w:rPr>
          <w:rFonts w:ascii="Calibri" w:hAnsi="Calibri" w:cs="Calibri"/>
          <w:b/>
          <w:bCs/>
        </w:rPr>
        <w:t>.      Children</w:t>
      </w:r>
    </w:p>
    <w:p w14:paraId="557676A6" w14:textId="288134FA" w:rsidR="00383FA9" w:rsidRPr="00383FA9" w:rsidRDefault="000B2BB4" w:rsidP="00383FA9">
      <w:pPr>
        <w:rPr>
          <w:rFonts w:ascii="Calibri" w:hAnsi="Calibri" w:cs="Calibri"/>
        </w:rPr>
      </w:pPr>
      <w:r>
        <w:rPr>
          <w:rFonts w:ascii="Calibri" w:hAnsi="Calibri" w:cs="Calibri"/>
        </w:rPr>
        <w:t>Our</w:t>
      </w:r>
      <w:r w:rsidR="00383FA9" w:rsidRPr="00383FA9">
        <w:rPr>
          <w:rFonts w:ascii="Calibri" w:hAnsi="Calibri" w:cs="Calibri"/>
        </w:rPr>
        <w:t xml:space="preserve"> </w:t>
      </w:r>
      <w:r w:rsidR="005B4AE9">
        <w:rPr>
          <w:rFonts w:ascii="Calibri" w:hAnsi="Calibri" w:cs="Calibri"/>
        </w:rPr>
        <w:t>Services</w:t>
      </w:r>
      <w:r w:rsidR="00383FA9" w:rsidRPr="00383FA9">
        <w:rPr>
          <w:rFonts w:ascii="Calibri" w:hAnsi="Calibri" w:cs="Calibri"/>
        </w:rPr>
        <w:t xml:space="preserve"> </w:t>
      </w:r>
      <w:r>
        <w:rPr>
          <w:rFonts w:ascii="Calibri" w:hAnsi="Calibri" w:cs="Calibri"/>
        </w:rPr>
        <w:t>are not</w:t>
      </w:r>
      <w:r w:rsidR="00383FA9" w:rsidRPr="00383FA9">
        <w:rPr>
          <w:rFonts w:ascii="Calibri" w:hAnsi="Calibri" w:cs="Calibri"/>
        </w:rPr>
        <w:t xml:space="preserve"> directed towards persons under the age of 16 and we do not </w:t>
      </w:r>
      <w:r w:rsidR="000321C8">
        <w:rPr>
          <w:rFonts w:ascii="Calibri" w:hAnsi="Calibri" w:cs="Calibri"/>
        </w:rPr>
        <w:t xml:space="preserve">knowingly </w:t>
      </w:r>
      <w:r w:rsidR="00383FA9" w:rsidRPr="00383FA9">
        <w:rPr>
          <w:rFonts w:ascii="Calibri" w:hAnsi="Calibri" w:cs="Calibri"/>
        </w:rPr>
        <w:t xml:space="preserve">collect any </w:t>
      </w:r>
      <w:r>
        <w:rPr>
          <w:rFonts w:ascii="Calibri" w:hAnsi="Calibri" w:cs="Calibri"/>
        </w:rPr>
        <w:t>i</w:t>
      </w:r>
      <w:r w:rsidR="00383FA9" w:rsidRPr="00383FA9">
        <w:rPr>
          <w:rFonts w:ascii="Calibri" w:hAnsi="Calibri" w:cs="Calibri"/>
        </w:rPr>
        <w:t xml:space="preserve">nformation from users under the age of 16. Should we discover or be informed that a child has submitted </w:t>
      </w:r>
      <w:r>
        <w:rPr>
          <w:rFonts w:ascii="Calibri" w:hAnsi="Calibri" w:cs="Calibri"/>
        </w:rPr>
        <w:t>i</w:t>
      </w:r>
      <w:r w:rsidR="00383FA9" w:rsidRPr="00383FA9">
        <w:rPr>
          <w:rFonts w:ascii="Calibri" w:hAnsi="Calibri" w:cs="Calibri"/>
        </w:rPr>
        <w:t>nformation, we will</w:t>
      </w:r>
      <w:r w:rsidR="005B4AE9">
        <w:rPr>
          <w:rFonts w:ascii="Calibri" w:hAnsi="Calibri" w:cs="Calibri"/>
        </w:rPr>
        <w:t xml:space="preserve"> take steps to</w:t>
      </w:r>
      <w:r w:rsidR="00383FA9" w:rsidRPr="00383FA9">
        <w:rPr>
          <w:rFonts w:ascii="Calibri" w:hAnsi="Calibri" w:cs="Calibri"/>
        </w:rPr>
        <w:t xml:space="preserve"> delete such information</w:t>
      </w:r>
      <w:r w:rsidR="005B4AE9">
        <w:rPr>
          <w:rFonts w:ascii="Calibri" w:hAnsi="Calibri" w:cs="Calibri"/>
        </w:rPr>
        <w:t xml:space="preserve"> as commercially reasonable and in accordance with applicable law</w:t>
      </w:r>
      <w:r w:rsidR="00383FA9" w:rsidRPr="00383FA9">
        <w:rPr>
          <w:rFonts w:ascii="Calibri" w:hAnsi="Calibri" w:cs="Calibri"/>
        </w:rPr>
        <w:t>.</w:t>
      </w:r>
    </w:p>
    <w:p w14:paraId="01D064FF" w14:textId="0F67EB97" w:rsidR="00FF6CD9" w:rsidRDefault="00FF6CD9" w:rsidP="00383FA9">
      <w:pPr>
        <w:rPr>
          <w:rFonts w:ascii="Calibri" w:hAnsi="Calibri" w:cs="Calibri"/>
          <w:b/>
          <w:bCs/>
        </w:rPr>
      </w:pPr>
      <w:r>
        <w:rPr>
          <w:rFonts w:ascii="Calibri" w:hAnsi="Calibri" w:cs="Calibri"/>
          <w:b/>
          <w:bCs/>
        </w:rPr>
        <w:t>1</w:t>
      </w:r>
      <w:r w:rsidR="000F3E39">
        <w:rPr>
          <w:rFonts w:ascii="Calibri" w:hAnsi="Calibri" w:cs="Calibri"/>
          <w:b/>
          <w:bCs/>
        </w:rPr>
        <w:t>0</w:t>
      </w:r>
      <w:r>
        <w:rPr>
          <w:rFonts w:ascii="Calibri" w:hAnsi="Calibri" w:cs="Calibri"/>
          <w:b/>
          <w:bCs/>
        </w:rPr>
        <w:t xml:space="preserve">. </w:t>
      </w:r>
      <w:r w:rsidR="00B14687">
        <w:rPr>
          <w:rFonts w:ascii="Calibri" w:hAnsi="Calibri" w:cs="Calibri"/>
          <w:b/>
          <w:bCs/>
        </w:rPr>
        <w:t>International Transfers</w:t>
      </w:r>
    </w:p>
    <w:p w14:paraId="155D1B6B" w14:textId="46949F88" w:rsidR="00B14687" w:rsidRPr="00B14687" w:rsidRDefault="00B14687" w:rsidP="00383FA9">
      <w:pPr>
        <w:rPr>
          <w:rFonts w:ascii="Calibri" w:hAnsi="Calibri" w:cs="Calibri"/>
        </w:rPr>
      </w:pPr>
      <w:r w:rsidRPr="00B14687">
        <w:rPr>
          <w:rFonts w:ascii="Calibri" w:hAnsi="Calibri" w:cs="Calibri"/>
        </w:rPr>
        <w:t>The information we collect may be transferred to and stored in countries outside of the jurisdiction you are in where we and our third-party service providers have operations, including the United States, where the applicable data protection laws may differ from those in your country of residence. By using the Services, you acknowledge that these transfers will occur</w:t>
      </w:r>
      <w:r w:rsidR="00C303B4">
        <w:rPr>
          <w:rFonts w:ascii="Calibri" w:hAnsi="Calibri" w:cs="Calibri"/>
        </w:rPr>
        <w:t xml:space="preserve"> and that we take appropriate steps to transfer your information in accordance with</w:t>
      </w:r>
      <w:r w:rsidR="00C25424">
        <w:rPr>
          <w:rFonts w:ascii="Calibri" w:hAnsi="Calibri" w:cs="Calibri"/>
        </w:rPr>
        <w:t xml:space="preserve"> this Privacy Policy and</w:t>
      </w:r>
      <w:r w:rsidR="00C303B4">
        <w:rPr>
          <w:rFonts w:ascii="Calibri" w:hAnsi="Calibri" w:cs="Calibri"/>
        </w:rPr>
        <w:t xml:space="preserve"> applicable </w:t>
      </w:r>
      <w:r w:rsidR="00C25424">
        <w:rPr>
          <w:rFonts w:ascii="Calibri" w:hAnsi="Calibri" w:cs="Calibri"/>
        </w:rPr>
        <w:t>law</w:t>
      </w:r>
      <w:r w:rsidRPr="00B14687">
        <w:rPr>
          <w:rFonts w:ascii="Calibri" w:hAnsi="Calibri" w:cs="Calibri"/>
        </w:rPr>
        <w:t>.</w:t>
      </w:r>
    </w:p>
    <w:p w14:paraId="3CB290E0" w14:textId="5B5B171A" w:rsidR="00383FA9" w:rsidRPr="00383FA9" w:rsidRDefault="00383FA9" w:rsidP="00383FA9">
      <w:pPr>
        <w:rPr>
          <w:rFonts w:ascii="Calibri" w:hAnsi="Calibri" w:cs="Calibri"/>
        </w:rPr>
      </w:pPr>
      <w:r w:rsidRPr="00383FA9">
        <w:rPr>
          <w:rFonts w:ascii="Calibri" w:hAnsi="Calibri" w:cs="Calibri"/>
          <w:b/>
          <w:bCs/>
        </w:rPr>
        <w:t>1</w:t>
      </w:r>
      <w:r w:rsidR="000F3E39">
        <w:rPr>
          <w:rFonts w:ascii="Calibri" w:hAnsi="Calibri" w:cs="Calibri"/>
          <w:b/>
          <w:bCs/>
        </w:rPr>
        <w:t>1</w:t>
      </w:r>
      <w:r w:rsidRPr="00383FA9">
        <w:rPr>
          <w:rFonts w:ascii="Calibri" w:hAnsi="Calibri" w:cs="Calibri"/>
          <w:b/>
          <w:bCs/>
        </w:rPr>
        <w:t>.      Security</w:t>
      </w:r>
      <w:r w:rsidR="0031314B" w:rsidRPr="00281BEF">
        <w:rPr>
          <w:rFonts w:ascii="Calibri" w:hAnsi="Calibri" w:cs="Calibri"/>
          <w:b/>
          <w:bCs/>
        </w:rPr>
        <w:t xml:space="preserve"> and Retention</w:t>
      </w:r>
    </w:p>
    <w:p w14:paraId="296CC1A9" w14:textId="4857C72C" w:rsidR="00383FA9" w:rsidRPr="00383FA9" w:rsidRDefault="005B4AE9" w:rsidP="00383FA9">
      <w:pPr>
        <w:rPr>
          <w:rFonts w:ascii="Calibri" w:hAnsi="Calibri" w:cs="Calibri"/>
        </w:rPr>
      </w:pPr>
      <w:r w:rsidRPr="005B4AE9">
        <w:rPr>
          <w:rFonts w:ascii="Calibri" w:hAnsi="Calibri" w:cs="Calibri"/>
          <w:u w:val="single"/>
        </w:rPr>
        <w:t>Data security</w:t>
      </w:r>
      <w:r>
        <w:rPr>
          <w:rFonts w:ascii="Calibri" w:hAnsi="Calibri" w:cs="Calibri"/>
        </w:rPr>
        <w:t xml:space="preserve">.  </w:t>
      </w:r>
      <w:r w:rsidR="00383FA9" w:rsidRPr="00383FA9">
        <w:rPr>
          <w:rFonts w:ascii="Calibri" w:hAnsi="Calibri" w:cs="Calibri"/>
        </w:rPr>
        <w:t xml:space="preserve">The security of your information is important to us. We use </w:t>
      </w:r>
      <w:r>
        <w:rPr>
          <w:rFonts w:ascii="Calibri" w:hAnsi="Calibri" w:cs="Calibri"/>
        </w:rPr>
        <w:t>a variety of</w:t>
      </w:r>
      <w:r w:rsidR="00383FA9" w:rsidRPr="00383FA9">
        <w:rPr>
          <w:rFonts w:ascii="Calibri" w:hAnsi="Calibri" w:cs="Calibri"/>
        </w:rPr>
        <w:t xml:space="preserve"> administrative, technical, and physical safeguards to protect the information submitted to us, both during transmission and once we receive it, and to keep such information confidential (unless it is non-confidential by nature, for example, publicly available information). However, no method of transmission over the Internet, or method of electronic storage, is 100% secure, and the nature of security risks is constantly evolving. The security of any information collected, stored, or used by us cannot be guaranteed.</w:t>
      </w:r>
    </w:p>
    <w:p w14:paraId="51681FB9" w14:textId="0559934C" w:rsidR="00481930" w:rsidRPr="00383FA9" w:rsidRDefault="005B4AE9" w:rsidP="00481930">
      <w:pPr>
        <w:rPr>
          <w:rFonts w:ascii="Calibri" w:hAnsi="Calibri" w:cs="Calibri"/>
        </w:rPr>
      </w:pPr>
      <w:r w:rsidRPr="005B4AE9">
        <w:rPr>
          <w:rFonts w:ascii="Calibri" w:hAnsi="Calibri" w:cs="Calibri"/>
          <w:u w:val="single"/>
        </w:rPr>
        <w:lastRenderedPageBreak/>
        <w:t>Data retention</w:t>
      </w:r>
      <w:r>
        <w:rPr>
          <w:rFonts w:ascii="Calibri" w:hAnsi="Calibri" w:cs="Calibri"/>
        </w:rPr>
        <w:t xml:space="preserve">.  </w:t>
      </w:r>
      <w:r w:rsidR="00481930" w:rsidRPr="00383FA9">
        <w:rPr>
          <w:rFonts w:ascii="Calibri" w:hAnsi="Calibri" w:cs="Calibri"/>
        </w:rPr>
        <w:t xml:space="preserve">Generally, we retain </w:t>
      </w:r>
      <w:r w:rsidR="00AF7900">
        <w:rPr>
          <w:rFonts w:ascii="Calibri" w:hAnsi="Calibri" w:cs="Calibri"/>
        </w:rPr>
        <w:t>your information</w:t>
      </w:r>
      <w:r w:rsidR="00481930" w:rsidRPr="00383FA9">
        <w:rPr>
          <w:rFonts w:ascii="Calibri" w:hAnsi="Calibri" w:cs="Calibri"/>
        </w:rPr>
        <w:t xml:space="preserve"> for as long as it serves the business purpose for which it was collected. If there is a specific retention period required by law or contract, </w:t>
      </w:r>
      <w:r w:rsidR="00821A96">
        <w:rPr>
          <w:rFonts w:ascii="Calibri" w:hAnsi="Calibri" w:cs="Calibri"/>
        </w:rPr>
        <w:t>your information</w:t>
      </w:r>
      <w:r w:rsidR="00481930" w:rsidRPr="00383FA9">
        <w:rPr>
          <w:rFonts w:ascii="Calibri" w:hAnsi="Calibri" w:cs="Calibri"/>
        </w:rPr>
        <w:t xml:space="preserve"> will be retained for that length of time. </w:t>
      </w:r>
    </w:p>
    <w:p w14:paraId="5AEE2A0F" w14:textId="119F61D5" w:rsidR="00FE21C5" w:rsidRPr="00281BEF" w:rsidRDefault="00FE21C5" w:rsidP="00383FA9">
      <w:pPr>
        <w:rPr>
          <w:rFonts w:ascii="Calibri" w:hAnsi="Calibri" w:cs="Calibri"/>
          <w:b/>
          <w:bCs/>
        </w:rPr>
      </w:pPr>
      <w:commentRangeStart w:id="10"/>
      <w:r w:rsidRPr="00281BEF">
        <w:rPr>
          <w:rFonts w:ascii="Calibri" w:hAnsi="Calibri" w:cs="Calibri"/>
          <w:b/>
          <w:bCs/>
        </w:rPr>
        <w:t>1</w:t>
      </w:r>
      <w:r w:rsidR="000F3E39">
        <w:rPr>
          <w:rFonts w:ascii="Calibri" w:hAnsi="Calibri" w:cs="Calibri"/>
          <w:b/>
          <w:bCs/>
        </w:rPr>
        <w:t>2</w:t>
      </w:r>
      <w:r w:rsidRPr="00281BEF">
        <w:rPr>
          <w:rFonts w:ascii="Calibri" w:hAnsi="Calibri" w:cs="Calibri"/>
          <w:b/>
          <w:bCs/>
        </w:rPr>
        <w:t>.  Additional Privacy Information for California Residents</w:t>
      </w:r>
      <w:commentRangeEnd w:id="10"/>
      <w:r w:rsidR="006273A5">
        <w:rPr>
          <w:rStyle w:val="CommentReference"/>
        </w:rPr>
        <w:commentReference w:id="10"/>
      </w:r>
    </w:p>
    <w:p w14:paraId="149F945F" w14:textId="71FDA94F" w:rsidR="00FE21C5" w:rsidRPr="00FE21C5" w:rsidRDefault="00FE21C5" w:rsidP="00FE21C5">
      <w:pPr>
        <w:rPr>
          <w:rFonts w:ascii="Calibri" w:hAnsi="Calibri" w:cs="Calibri"/>
        </w:rPr>
      </w:pPr>
      <w:r w:rsidRPr="00FE21C5">
        <w:rPr>
          <w:rFonts w:ascii="Calibri" w:hAnsi="Calibri" w:cs="Calibri"/>
        </w:rPr>
        <w:t>If you are a California resident, the California Consumer Privacy Act (“CCPA”) requires us to provide you with information about:</w:t>
      </w:r>
    </w:p>
    <w:p w14:paraId="490BA9F2" w14:textId="77777777" w:rsidR="00FE21C5" w:rsidRPr="00FE21C5" w:rsidRDefault="00FE21C5" w:rsidP="00FE21C5">
      <w:pPr>
        <w:numPr>
          <w:ilvl w:val="0"/>
          <w:numId w:val="15"/>
        </w:numPr>
        <w:rPr>
          <w:rFonts w:ascii="Calibri" w:hAnsi="Calibri" w:cs="Calibri"/>
        </w:rPr>
      </w:pPr>
      <w:r w:rsidRPr="00FE21C5">
        <w:rPr>
          <w:rFonts w:ascii="Calibri" w:hAnsi="Calibri" w:cs="Calibri"/>
        </w:rPr>
        <w:t>the purpose for which we use each category of “personal information” (as defined in the CCPA) we collect; and</w:t>
      </w:r>
    </w:p>
    <w:p w14:paraId="5F8393E9" w14:textId="77777777" w:rsidR="00FE21C5" w:rsidRPr="00FE21C5" w:rsidRDefault="00FE21C5" w:rsidP="00FE21C5">
      <w:pPr>
        <w:numPr>
          <w:ilvl w:val="0"/>
          <w:numId w:val="15"/>
        </w:numPr>
        <w:rPr>
          <w:rFonts w:ascii="Calibri" w:hAnsi="Calibri" w:cs="Calibri"/>
        </w:rPr>
      </w:pPr>
      <w:r w:rsidRPr="00FE21C5">
        <w:rPr>
          <w:rFonts w:ascii="Calibri" w:hAnsi="Calibri" w:cs="Calibri"/>
        </w:rPr>
        <w:t>the categories of third parties to which we (a) disclose such personal information for a business purpose, (b) “share” personal information for “cross-context behavioral advertising,” and/or (c) “sell” such personal information.</w:t>
      </w:r>
    </w:p>
    <w:p w14:paraId="70EBE189" w14:textId="77777777" w:rsidR="007C0836" w:rsidRDefault="00FE21C5" w:rsidP="00383FA9">
      <w:pPr>
        <w:rPr>
          <w:rFonts w:ascii="Calibri" w:hAnsi="Calibri" w:cs="Calibri"/>
        </w:rPr>
      </w:pPr>
      <w:r w:rsidRPr="00FE21C5">
        <w:rPr>
          <w:rFonts w:ascii="Calibri" w:hAnsi="Calibri" w:cs="Calibri"/>
        </w:rPr>
        <w:t>Under the CCPA, “sharing” is defined as the targeting of advertising to a consumer based on that consumer’s personal information obtained from the consumer’s activity across distinct online services, and “selling” is defined as the disclosure of personal information to third parties in exchange for monetary or other valuable consideration. We “share” information with our advertising partners to provide more relevant and tailored advertising to you regarding our Services. Moreover, our use of third-party analytics services and online advertising services may result in the sharing of online identifiers (e.g., cookie data, IP addresses, device identifiers, and usage information) in a way that may be considered a “sale” under the CCPA.</w:t>
      </w:r>
      <w:r w:rsidR="005B4AE9">
        <w:rPr>
          <w:rFonts w:ascii="Calibri" w:hAnsi="Calibri" w:cs="Calibri"/>
        </w:rPr>
        <w:t xml:space="preserve">  </w:t>
      </w:r>
    </w:p>
    <w:p w14:paraId="0C798A60" w14:textId="6C2E154D" w:rsidR="005E068A" w:rsidRPr="00383FA9" w:rsidRDefault="005E068A" w:rsidP="005E068A">
      <w:pPr>
        <w:rPr>
          <w:rFonts w:ascii="Calibri" w:hAnsi="Calibri" w:cs="Calibri"/>
        </w:rPr>
      </w:pPr>
      <w:r w:rsidRPr="00383FA9">
        <w:rPr>
          <w:rFonts w:ascii="Calibri" w:hAnsi="Calibri" w:cs="Calibri"/>
        </w:rPr>
        <w:t xml:space="preserve">In the past 12 months, we have processed the categories of </w:t>
      </w:r>
      <w:r>
        <w:rPr>
          <w:rFonts w:ascii="Calibri" w:hAnsi="Calibri" w:cs="Calibri"/>
        </w:rPr>
        <w:t>personal information</w:t>
      </w:r>
      <w:r w:rsidRPr="00383FA9">
        <w:rPr>
          <w:rFonts w:ascii="Calibri" w:hAnsi="Calibri" w:cs="Calibri"/>
        </w:rPr>
        <w:t xml:space="preserve"> listed in the table below. The table also lists, for each category, the source, business purpose, and a general description of third parties to whom this information may be disclosed.</w:t>
      </w:r>
      <w:r w:rsidRPr="00281BEF">
        <w:rPr>
          <w:rFonts w:ascii="Calibri" w:hAnsi="Calibri" w:cs="Calibri"/>
        </w:rPr>
        <w:t xml:space="preserve">  For more details regarding the sources, business purposes, and third parties to which we disclose this information, please see Sections 1-5 of this Privacy Policy above.</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910"/>
        <w:gridCol w:w="1430"/>
        <w:gridCol w:w="2281"/>
        <w:gridCol w:w="2216"/>
        <w:gridCol w:w="1507"/>
      </w:tblGrid>
      <w:tr w:rsidR="00530C55" w:rsidRPr="00C44EC0" w14:paraId="45ABD6E0" w14:textId="2B72EE00" w:rsidTr="00530C55">
        <w:tc>
          <w:tcPr>
            <w:tcW w:w="1910" w:type="dxa"/>
            <w:tcBorders>
              <w:top w:val="single" w:sz="6" w:space="0" w:color="000000"/>
              <w:left w:val="single" w:sz="6" w:space="0" w:color="000000"/>
              <w:bottom w:val="single" w:sz="6" w:space="0" w:color="000000"/>
              <w:right w:val="single" w:sz="6" w:space="0" w:color="000000"/>
            </w:tcBorders>
            <w:vAlign w:val="center"/>
            <w:hideMark/>
          </w:tcPr>
          <w:p w14:paraId="59A3C67E" w14:textId="77777777" w:rsidR="00530C55" w:rsidRPr="00C44EC0" w:rsidRDefault="00530C55" w:rsidP="001B76BE">
            <w:pPr>
              <w:rPr>
                <w:rFonts w:ascii="Calibri" w:hAnsi="Calibri" w:cs="Calibri"/>
                <w:b/>
                <w:bCs/>
                <w:sz w:val="20"/>
                <w:szCs w:val="20"/>
              </w:rPr>
            </w:pPr>
            <w:r w:rsidRPr="00C44EC0">
              <w:rPr>
                <w:rFonts w:ascii="Calibri" w:hAnsi="Calibri" w:cs="Calibri"/>
                <w:b/>
                <w:bCs/>
                <w:sz w:val="20"/>
                <w:szCs w:val="20"/>
              </w:rPr>
              <w:t>Personal Information Category</w:t>
            </w:r>
          </w:p>
        </w:tc>
        <w:tc>
          <w:tcPr>
            <w:tcW w:w="1430" w:type="dxa"/>
            <w:tcBorders>
              <w:top w:val="single" w:sz="6" w:space="0" w:color="000000"/>
              <w:left w:val="single" w:sz="6" w:space="0" w:color="000000"/>
              <w:bottom w:val="single" w:sz="6" w:space="0" w:color="000000"/>
              <w:right w:val="single" w:sz="6" w:space="0" w:color="000000"/>
            </w:tcBorders>
            <w:vAlign w:val="center"/>
            <w:hideMark/>
          </w:tcPr>
          <w:p w14:paraId="7B02C868" w14:textId="77777777" w:rsidR="00530C55" w:rsidRPr="00C44EC0" w:rsidRDefault="00530C55" w:rsidP="001B76BE">
            <w:pPr>
              <w:rPr>
                <w:rFonts w:ascii="Calibri" w:hAnsi="Calibri" w:cs="Calibri"/>
                <w:b/>
                <w:bCs/>
                <w:sz w:val="20"/>
                <w:szCs w:val="20"/>
              </w:rPr>
            </w:pPr>
            <w:r w:rsidRPr="00C44EC0">
              <w:rPr>
                <w:rFonts w:ascii="Calibri" w:hAnsi="Calibri" w:cs="Calibri"/>
                <w:b/>
                <w:bCs/>
                <w:sz w:val="20"/>
                <w:szCs w:val="20"/>
              </w:rPr>
              <w:t>Source of Information</w:t>
            </w:r>
          </w:p>
        </w:tc>
        <w:tc>
          <w:tcPr>
            <w:tcW w:w="2281" w:type="dxa"/>
            <w:tcBorders>
              <w:top w:val="single" w:sz="6" w:space="0" w:color="000000"/>
              <w:left w:val="single" w:sz="6" w:space="0" w:color="000000"/>
              <w:bottom w:val="single" w:sz="6" w:space="0" w:color="000000"/>
              <w:right w:val="single" w:sz="6" w:space="0" w:color="000000"/>
            </w:tcBorders>
            <w:vAlign w:val="center"/>
            <w:hideMark/>
          </w:tcPr>
          <w:p w14:paraId="34CF288E" w14:textId="77777777" w:rsidR="00530C55" w:rsidRPr="00C44EC0" w:rsidRDefault="00530C55" w:rsidP="001B76BE">
            <w:pPr>
              <w:rPr>
                <w:rFonts w:ascii="Calibri" w:hAnsi="Calibri" w:cs="Calibri"/>
                <w:b/>
                <w:bCs/>
                <w:sz w:val="20"/>
                <w:szCs w:val="20"/>
              </w:rPr>
            </w:pPr>
            <w:r w:rsidRPr="00C44EC0">
              <w:rPr>
                <w:rFonts w:ascii="Calibri" w:hAnsi="Calibri" w:cs="Calibri"/>
                <w:b/>
                <w:bCs/>
                <w:sz w:val="20"/>
                <w:szCs w:val="20"/>
              </w:rPr>
              <w:t>Business Purpose of Use</w:t>
            </w:r>
          </w:p>
        </w:tc>
        <w:tc>
          <w:tcPr>
            <w:tcW w:w="2216" w:type="dxa"/>
            <w:tcBorders>
              <w:top w:val="single" w:sz="6" w:space="0" w:color="000000"/>
              <w:left w:val="single" w:sz="6" w:space="0" w:color="000000"/>
              <w:bottom w:val="single" w:sz="6" w:space="0" w:color="000000"/>
              <w:right w:val="single" w:sz="6" w:space="0" w:color="000000"/>
            </w:tcBorders>
            <w:vAlign w:val="center"/>
            <w:hideMark/>
          </w:tcPr>
          <w:p w14:paraId="0A53A349" w14:textId="77777777" w:rsidR="00530C55" w:rsidRPr="00C44EC0" w:rsidRDefault="00530C55" w:rsidP="001B76BE">
            <w:pPr>
              <w:rPr>
                <w:rFonts w:ascii="Calibri" w:hAnsi="Calibri" w:cs="Calibri"/>
                <w:b/>
                <w:bCs/>
                <w:sz w:val="20"/>
                <w:szCs w:val="20"/>
              </w:rPr>
            </w:pPr>
            <w:r w:rsidRPr="00C44EC0">
              <w:rPr>
                <w:rFonts w:ascii="Calibri" w:hAnsi="Calibri" w:cs="Calibri"/>
                <w:b/>
                <w:bCs/>
                <w:sz w:val="20"/>
                <w:szCs w:val="20"/>
              </w:rPr>
              <w:t>Third Parties to Whom Information is Disclosed</w:t>
            </w:r>
          </w:p>
        </w:tc>
        <w:tc>
          <w:tcPr>
            <w:tcW w:w="1507" w:type="dxa"/>
            <w:tcBorders>
              <w:top w:val="single" w:sz="6" w:space="0" w:color="000000"/>
              <w:left w:val="single" w:sz="6" w:space="0" w:color="000000"/>
              <w:bottom w:val="single" w:sz="6" w:space="0" w:color="000000"/>
              <w:right w:val="single" w:sz="6" w:space="0" w:color="000000"/>
            </w:tcBorders>
          </w:tcPr>
          <w:p w14:paraId="732152D5" w14:textId="362982ED" w:rsidR="00530C55" w:rsidRPr="00C44EC0" w:rsidRDefault="00530C55" w:rsidP="001B76BE">
            <w:pPr>
              <w:rPr>
                <w:rFonts w:ascii="Calibri" w:hAnsi="Calibri" w:cs="Calibri"/>
                <w:b/>
                <w:bCs/>
                <w:sz w:val="20"/>
                <w:szCs w:val="20"/>
              </w:rPr>
            </w:pPr>
            <w:r>
              <w:rPr>
                <w:rFonts w:ascii="Calibri" w:hAnsi="Calibri" w:cs="Calibri"/>
                <w:b/>
                <w:bCs/>
                <w:sz w:val="20"/>
                <w:szCs w:val="20"/>
              </w:rPr>
              <w:t>Third Parties to Whom Information is Sold/Shared</w:t>
            </w:r>
          </w:p>
        </w:tc>
      </w:tr>
      <w:tr w:rsidR="00530C55" w:rsidRPr="00C44EC0" w14:paraId="58AF1311" w14:textId="02554AEA" w:rsidTr="00530C55">
        <w:tc>
          <w:tcPr>
            <w:tcW w:w="1910" w:type="dxa"/>
            <w:tcBorders>
              <w:top w:val="single" w:sz="6" w:space="0" w:color="000000"/>
              <w:left w:val="single" w:sz="6" w:space="0" w:color="000000"/>
              <w:bottom w:val="single" w:sz="6" w:space="0" w:color="000000"/>
              <w:right w:val="single" w:sz="6" w:space="0" w:color="000000"/>
            </w:tcBorders>
            <w:vAlign w:val="center"/>
            <w:hideMark/>
          </w:tcPr>
          <w:p w14:paraId="6C5F216B" w14:textId="77777777" w:rsidR="00530C55" w:rsidRPr="00C44EC0" w:rsidRDefault="00530C55" w:rsidP="001B76BE">
            <w:pPr>
              <w:rPr>
                <w:rFonts w:ascii="Calibri" w:hAnsi="Calibri" w:cs="Calibri"/>
                <w:sz w:val="20"/>
                <w:szCs w:val="20"/>
              </w:rPr>
            </w:pPr>
            <w:r w:rsidRPr="00C44EC0">
              <w:rPr>
                <w:rFonts w:ascii="Calibri" w:hAnsi="Calibri" w:cs="Calibri"/>
                <w:sz w:val="20"/>
                <w:szCs w:val="20"/>
              </w:rPr>
              <w:t>Identifiers (e.g., name, mailing address, phone number, email address, IP address)</w:t>
            </w:r>
          </w:p>
        </w:tc>
        <w:tc>
          <w:tcPr>
            <w:tcW w:w="1430" w:type="dxa"/>
            <w:tcBorders>
              <w:top w:val="single" w:sz="6" w:space="0" w:color="000000"/>
              <w:left w:val="single" w:sz="6" w:space="0" w:color="000000"/>
              <w:bottom w:val="single" w:sz="6" w:space="0" w:color="000000"/>
              <w:right w:val="single" w:sz="6" w:space="0" w:color="000000"/>
            </w:tcBorders>
            <w:vAlign w:val="center"/>
            <w:hideMark/>
          </w:tcPr>
          <w:p w14:paraId="1892021B" w14:textId="1C985DED" w:rsidR="00530C55" w:rsidRPr="00C44EC0" w:rsidRDefault="00530C55" w:rsidP="001B76BE">
            <w:pPr>
              <w:rPr>
                <w:rFonts w:ascii="Calibri" w:hAnsi="Calibri" w:cs="Calibri"/>
                <w:sz w:val="20"/>
                <w:szCs w:val="20"/>
              </w:rPr>
            </w:pPr>
            <w:r w:rsidRPr="00C44EC0">
              <w:rPr>
                <w:rFonts w:ascii="Calibri" w:hAnsi="Calibri" w:cs="Calibri"/>
                <w:sz w:val="20"/>
                <w:szCs w:val="20"/>
              </w:rPr>
              <w:t>You and/or your use of the Services</w:t>
            </w:r>
          </w:p>
        </w:tc>
        <w:tc>
          <w:tcPr>
            <w:tcW w:w="2281" w:type="dxa"/>
            <w:tcBorders>
              <w:top w:val="single" w:sz="6" w:space="0" w:color="000000"/>
              <w:left w:val="single" w:sz="6" w:space="0" w:color="000000"/>
              <w:bottom w:val="single" w:sz="6" w:space="0" w:color="000000"/>
              <w:right w:val="single" w:sz="6" w:space="0" w:color="000000"/>
            </w:tcBorders>
            <w:vAlign w:val="center"/>
            <w:hideMark/>
          </w:tcPr>
          <w:p w14:paraId="34677F6E" w14:textId="77777777" w:rsidR="00530C55" w:rsidRPr="00C44EC0" w:rsidRDefault="00530C55" w:rsidP="001B76BE">
            <w:pPr>
              <w:numPr>
                <w:ilvl w:val="0"/>
                <w:numId w:val="7"/>
              </w:numPr>
              <w:spacing w:after="0" w:line="240" w:lineRule="auto"/>
              <w:ind w:left="381" w:hanging="270"/>
              <w:rPr>
                <w:rFonts w:ascii="Calibri" w:hAnsi="Calibri" w:cs="Calibri"/>
                <w:sz w:val="20"/>
                <w:szCs w:val="20"/>
              </w:rPr>
            </w:pPr>
            <w:r w:rsidRPr="00C44EC0">
              <w:rPr>
                <w:rFonts w:ascii="Calibri" w:hAnsi="Calibri" w:cs="Calibri"/>
                <w:sz w:val="20"/>
                <w:szCs w:val="20"/>
              </w:rPr>
              <w:t>Provide the Services</w:t>
            </w:r>
          </w:p>
          <w:p w14:paraId="01906C97" w14:textId="77777777" w:rsidR="00530C55" w:rsidRPr="00C44EC0" w:rsidRDefault="00530C55" w:rsidP="001B76BE">
            <w:pPr>
              <w:numPr>
                <w:ilvl w:val="0"/>
                <w:numId w:val="7"/>
              </w:numPr>
              <w:spacing w:after="0" w:line="240" w:lineRule="auto"/>
              <w:ind w:left="381" w:hanging="270"/>
              <w:rPr>
                <w:rFonts w:ascii="Calibri" w:hAnsi="Calibri" w:cs="Calibri"/>
                <w:sz w:val="20"/>
                <w:szCs w:val="20"/>
              </w:rPr>
            </w:pPr>
            <w:r w:rsidRPr="00C44EC0">
              <w:rPr>
                <w:rFonts w:ascii="Calibri" w:hAnsi="Calibri" w:cs="Calibri"/>
                <w:sz w:val="20"/>
                <w:szCs w:val="20"/>
              </w:rPr>
              <w:t>Personalize the Services</w:t>
            </w:r>
          </w:p>
          <w:p w14:paraId="1CA2973A" w14:textId="77777777" w:rsidR="00530C55" w:rsidRPr="00C44EC0" w:rsidRDefault="00530C55" w:rsidP="001B76BE">
            <w:pPr>
              <w:numPr>
                <w:ilvl w:val="0"/>
                <w:numId w:val="7"/>
              </w:numPr>
              <w:spacing w:after="0" w:line="240" w:lineRule="auto"/>
              <w:ind w:left="381" w:hanging="270"/>
              <w:rPr>
                <w:rFonts w:ascii="Calibri" w:hAnsi="Calibri" w:cs="Calibri"/>
                <w:sz w:val="20"/>
                <w:szCs w:val="20"/>
              </w:rPr>
            </w:pPr>
            <w:r w:rsidRPr="00C44EC0">
              <w:rPr>
                <w:rFonts w:ascii="Calibri" w:hAnsi="Calibri" w:cs="Calibri"/>
                <w:sz w:val="20"/>
                <w:szCs w:val="20"/>
              </w:rPr>
              <w:t>Respond to your requests for information</w:t>
            </w:r>
          </w:p>
          <w:p w14:paraId="249052A8" w14:textId="77777777" w:rsidR="00530C55" w:rsidRPr="00C44EC0" w:rsidRDefault="00530C55" w:rsidP="001B76BE">
            <w:pPr>
              <w:numPr>
                <w:ilvl w:val="0"/>
                <w:numId w:val="7"/>
              </w:numPr>
              <w:spacing w:after="0" w:line="240" w:lineRule="auto"/>
              <w:ind w:left="381" w:hanging="270"/>
              <w:rPr>
                <w:rFonts w:ascii="Calibri" w:hAnsi="Calibri" w:cs="Calibri"/>
                <w:sz w:val="20"/>
                <w:szCs w:val="20"/>
              </w:rPr>
            </w:pPr>
            <w:r w:rsidRPr="00C44EC0">
              <w:rPr>
                <w:rFonts w:ascii="Calibri" w:hAnsi="Calibri" w:cs="Calibri"/>
                <w:sz w:val="20"/>
                <w:szCs w:val="20"/>
              </w:rPr>
              <w:t>Provide you with relevant offers and promotions</w:t>
            </w:r>
          </w:p>
          <w:p w14:paraId="4FBFBA0E" w14:textId="77777777" w:rsidR="00530C55" w:rsidRPr="00C44EC0" w:rsidRDefault="00530C55" w:rsidP="001B76BE">
            <w:pPr>
              <w:numPr>
                <w:ilvl w:val="0"/>
                <w:numId w:val="7"/>
              </w:numPr>
              <w:spacing w:after="0" w:line="240" w:lineRule="auto"/>
              <w:ind w:left="381" w:hanging="270"/>
              <w:rPr>
                <w:rFonts w:ascii="Calibri" w:hAnsi="Calibri" w:cs="Calibri"/>
                <w:sz w:val="20"/>
                <w:szCs w:val="20"/>
              </w:rPr>
            </w:pPr>
            <w:r w:rsidRPr="00C44EC0">
              <w:rPr>
                <w:rFonts w:ascii="Calibri" w:hAnsi="Calibri" w:cs="Calibri"/>
                <w:sz w:val="20"/>
                <w:szCs w:val="20"/>
              </w:rPr>
              <w:lastRenderedPageBreak/>
              <w:t>Analyze and improve the Services</w:t>
            </w:r>
          </w:p>
          <w:p w14:paraId="09518411" w14:textId="77777777" w:rsidR="00530C55" w:rsidRPr="00C44EC0" w:rsidRDefault="00530C55" w:rsidP="001B76BE">
            <w:pPr>
              <w:numPr>
                <w:ilvl w:val="0"/>
                <w:numId w:val="7"/>
              </w:numPr>
              <w:spacing w:after="0" w:line="240" w:lineRule="auto"/>
              <w:ind w:left="381" w:hanging="270"/>
              <w:rPr>
                <w:rFonts w:ascii="Calibri" w:hAnsi="Calibri" w:cs="Calibri"/>
                <w:sz w:val="20"/>
                <w:szCs w:val="20"/>
              </w:rPr>
            </w:pPr>
            <w:r w:rsidRPr="00C44EC0">
              <w:rPr>
                <w:rFonts w:ascii="Calibri" w:hAnsi="Calibri" w:cs="Calibri"/>
                <w:sz w:val="20"/>
                <w:szCs w:val="20"/>
              </w:rPr>
              <w:t>For security and legal purposes</w:t>
            </w:r>
          </w:p>
          <w:p w14:paraId="17443B4C" w14:textId="77777777" w:rsidR="00530C55" w:rsidRPr="00C44EC0" w:rsidRDefault="00530C55" w:rsidP="001B76BE">
            <w:pPr>
              <w:rPr>
                <w:rFonts w:ascii="Calibri" w:hAnsi="Calibri" w:cs="Calibri"/>
                <w:sz w:val="20"/>
                <w:szCs w:val="20"/>
              </w:rPr>
            </w:pPr>
          </w:p>
        </w:tc>
        <w:tc>
          <w:tcPr>
            <w:tcW w:w="2216" w:type="dxa"/>
            <w:tcBorders>
              <w:top w:val="single" w:sz="6" w:space="0" w:color="000000"/>
              <w:left w:val="single" w:sz="6" w:space="0" w:color="000000"/>
              <w:bottom w:val="single" w:sz="6" w:space="0" w:color="000000"/>
              <w:right w:val="single" w:sz="6" w:space="0" w:color="000000"/>
            </w:tcBorders>
            <w:vAlign w:val="center"/>
            <w:hideMark/>
          </w:tcPr>
          <w:p w14:paraId="2FA39226" w14:textId="77777777" w:rsidR="00530C55" w:rsidRPr="00C44EC0" w:rsidRDefault="00530C55" w:rsidP="001B76BE">
            <w:pPr>
              <w:pStyle w:val="ListParagraph"/>
              <w:numPr>
                <w:ilvl w:val="0"/>
                <w:numId w:val="17"/>
              </w:numPr>
              <w:ind w:left="330" w:hanging="186"/>
              <w:rPr>
                <w:rFonts w:ascii="Calibri" w:hAnsi="Calibri" w:cs="Calibri"/>
                <w:sz w:val="20"/>
                <w:szCs w:val="20"/>
              </w:rPr>
            </w:pPr>
            <w:r w:rsidRPr="00C44EC0">
              <w:rPr>
                <w:rFonts w:ascii="Calibri" w:hAnsi="Calibri" w:cs="Calibri"/>
                <w:sz w:val="20"/>
                <w:szCs w:val="20"/>
              </w:rPr>
              <w:lastRenderedPageBreak/>
              <w:t>Affiliates</w:t>
            </w:r>
          </w:p>
          <w:p w14:paraId="312A96D8" w14:textId="77777777" w:rsidR="00530C55" w:rsidRPr="00C44EC0" w:rsidRDefault="00530C55" w:rsidP="001B76BE">
            <w:pPr>
              <w:pStyle w:val="ListParagraph"/>
              <w:numPr>
                <w:ilvl w:val="0"/>
                <w:numId w:val="17"/>
              </w:numPr>
              <w:ind w:left="330" w:hanging="186"/>
              <w:rPr>
                <w:rFonts w:ascii="Calibri" w:hAnsi="Calibri" w:cs="Calibri"/>
                <w:sz w:val="20"/>
                <w:szCs w:val="20"/>
              </w:rPr>
            </w:pPr>
            <w:r w:rsidRPr="00C44EC0">
              <w:rPr>
                <w:rFonts w:ascii="Calibri" w:hAnsi="Calibri" w:cs="Calibri"/>
                <w:sz w:val="20"/>
                <w:szCs w:val="20"/>
              </w:rPr>
              <w:t>Vendors</w:t>
            </w:r>
          </w:p>
          <w:p w14:paraId="49E9AA8B" w14:textId="77777777" w:rsidR="00530C55" w:rsidRPr="00C44EC0" w:rsidRDefault="00530C55" w:rsidP="001B76BE">
            <w:pPr>
              <w:pStyle w:val="ListParagraph"/>
              <w:numPr>
                <w:ilvl w:val="0"/>
                <w:numId w:val="17"/>
              </w:numPr>
              <w:ind w:left="330" w:hanging="186"/>
              <w:rPr>
                <w:rFonts w:ascii="Calibri" w:hAnsi="Calibri" w:cs="Calibri"/>
                <w:sz w:val="20"/>
                <w:szCs w:val="20"/>
              </w:rPr>
            </w:pPr>
            <w:r w:rsidRPr="00C44EC0">
              <w:rPr>
                <w:rFonts w:ascii="Calibri" w:hAnsi="Calibri" w:cs="Calibri"/>
                <w:sz w:val="20"/>
                <w:szCs w:val="20"/>
              </w:rPr>
              <w:t>Entities for Legal Purposes</w:t>
            </w:r>
          </w:p>
          <w:p w14:paraId="24407AAD" w14:textId="77777777" w:rsidR="00530C55" w:rsidRPr="00C44EC0" w:rsidRDefault="00530C55" w:rsidP="001B76BE">
            <w:pPr>
              <w:pStyle w:val="ListParagraph"/>
              <w:numPr>
                <w:ilvl w:val="0"/>
                <w:numId w:val="17"/>
              </w:numPr>
              <w:ind w:left="330" w:hanging="186"/>
              <w:rPr>
                <w:rFonts w:ascii="Calibri" w:hAnsi="Calibri" w:cs="Calibri"/>
                <w:sz w:val="20"/>
                <w:szCs w:val="20"/>
              </w:rPr>
            </w:pPr>
            <w:r w:rsidRPr="00C44EC0">
              <w:rPr>
                <w:rFonts w:ascii="Calibri" w:hAnsi="Calibri" w:cs="Calibri"/>
                <w:sz w:val="20"/>
                <w:szCs w:val="20"/>
              </w:rPr>
              <w:t>Advertising and Analytics Vendors/Partners</w:t>
            </w:r>
          </w:p>
        </w:tc>
        <w:tc>
          <w:tcPr>
            <w:tcW w:w="1507" w:type="dxa"/>
            <w:tcBorders>
              <w:top w:val="single" w:sz="6" w:space="0" w:color="000000"/>
              <w:left w:val="single" w:sz="6" w:space="0" w:color="000000"/>
              <w:bottom w:val="single" w:sz="6" w:space="0" w:color="000000"/>
              <w:right w:val="single" w:sz="6" w:space="0" w:color="000000"/>
            </w:tcBorders>
          </w:tcPr>
          <w:p w14:paraId="63203B75" w14:textId="77777777" w:rsidR="00530C55" w:rsidRDefault="00530C55" w:rsidP="00530C55">
            <w:pPr>
              <w:rPr>
                <w:rFonts w:ascii="Calibri" w:hAnsi="Calibri" w:cs="Calibri"/>
                <w:sz w:val="20"/>
                <w:szCs w:val="20"/>
              </w:rPr>
            </w:pPr>
          </w:p>
          <w:p w14:paraId="1DC9206B" w14:textId="77777777" w:rsidR="00530C55" w:rsidRDefault="00530C55" w:rsidP="00530C55">
            <w:pPr>
              <w:rPr>
                <w:rFonts w:ascii="Calibri" w:hAnsi="Calibri" w:cs="Calibri"/>
                <w:sz w:val="20"/>
                <w:szCs w:val="20"/>
              </w:rPr>
            </w:pPr>
          </w:p>
          <w:p w14:paraId="1D27A4FD" w14:textId="72D7390E" w:rsidR="00530C55" w:rsidRPr="00530C55" w:rsidRDefault="00530C55" w:rsidP="00530C55">
            <w:pPr>
              <w:rPr>
                <w:rFonts w:ascii="Calibri" w:hAnsi="Calibri" w:cs="Calibri"/>
                <w:sz w:val="20"/>
                <w:szCs w:val="20"/>
              </w:rPr>
            </w:pPr>
            <w:r w:rsidRPr="00C44EC0">
              <w:rPr>
                <w:rFonts w:ascii="Calibri" w:hAnsi="Calibri" w:cs="Calibri"/>
                <w:sz w:val="20"/>
                <w:szCs w:val="20"/>
              </w:rPr>
              <w:t>Advertising and Analytics Vendors/Partners</w:t>
            </w:r>
          </w:p>
        </w:tc>
      </w:tr>
      <w:tr w:rsidR="00530C55" w:rsidRPr="00C44EC0" w14:paraId="06C46FBD" w14:textId="2BB49044" w:rsidTr="00530C55">
        <w:tc>
          <w:tcPr>
            <w:tcW w:w="1910" w:type="dxa"/>
            <w:tcBorders>
              <w:top w:val="single" w:sz="6" w:space="0" w:color="000000"/>
              <w:left w:val="single" w:sz="6" w:space="0" w:color="000000"/>
              <w:bottom w:val="single" w:sz="6" w:space="0" w:color="000000"/>
              <w:right w:val="single" w:sz="6" w:space="0" w:color="000000"/>
            </w:tcBorders>
            <w:vAlign w:val="center"/>
            <w:hideMark/>
          </w:tcPr>
          <w:p w14:paraId="4F7B534F" w14:textId="0E9B0B7C" w:rsidR="00530C55" w:rsidRPr="00C44EC0" w:rsidRDefault="00530C55" w:rsidP="001B76BE">
            <w:pPr>
              <w:rPr>
                <w:rFonts w:ascii="Calibri" w:hAnsi="Calibri" w:cs="Calibri"/>
                <w:sz w:val="20"/>
                <w:szCs w:val="20"/>
              </w:rPr>
            </w:pPr>
            <w:r w:rsidRPr="00C44EC0">
              <w:rPr>
                <w:rFonts w:ascii="Calibri" w:hAnsi="Calibri" w:cs="Calibri"/>
                <w:sz w:val="20"/>
                <w:szCs w:val="20"/>
              </w:rPr>
              <w:lastRenderedPageBreak/>
              <w:t>Commercial information (e.g., products or services purchased or considered)</w:t>
            </w:r>
          </w:p>
        </w:tc>
        <w:tc>
          <w:tcPr>
            <w:tcW w:w="1430" w:type="dxa"/>
            <w:tcBorders>
              <w:top w:val="single" w:sz="6" w:space="0" w:color="000000"/>
              <w:left w:val="single" w:sz="6" w:space="0" w:color="000000"/>
              <w:bottom w:val="single" w:sz="6" w:space="0" w:color="000000"/>
              <w:right w:val="single" w:sz="6" w:space="0" w:color="000000"/>
            </w:tcBorders>
            <w:vAlign w:val="center"/>
            <w:hideMark/>
          </w:tcPr>
          <w:p w14:paraId="4937D943" w14:textId="2A5EC2BC" w:rsidR="00530C55" w:rsidRPr="00C44EC0" w:rsidRDefault="00530C55" w:rsidP="001B76BE">
            <w:pPr>
              <w:rPr>
                <w:rFonts w:ascii="Calibri" w:hAnsi="Calibri" w:cs="Calibri"/>
                <w:sz w:val="20"/>
                <w:szCs w:val="20"/>
              </w:rPr>
            </w:pPr>
            <w:r w:rsidRPr="00C44EC0">
              <w:rPr>
                <w:rFonts w:ascii="Calibri" w:hAnsi="Calibri" w:cs="Calibri"/>
                <w:sz w:val="20"/>
                <w:szCs w:val="20"/>
              </w:rPr>
              <w:t>You and/or your use of the Services</w:t>
            </w:r>
          </w:p>
        </w:tc>
        <w:tc>
          <w:tcPr>
            <w:tcW w:w="2281" w:type="dxa"/>
            <w:tcBorders>
              <w:top w:val="single" w:sz="6" w:space="0" w:color="000000"/>
              <w:left w:val="single" w:sz="6" w:space="0" w:color="000000"/>
              <w:bottom w:val="single" w:sz="6" w:space="0" w:color="000000"/>
              <w:right w:val="single" w:sz="6" w:space="0" w:color="000000"/>
            </w:tcBorders>
            <w:vAlign w:val="center"/>
            <w:hideMark/>
          </w:tcPr>
          <w:p w14:paraId="7E96B7D4" w14:textId="77777777" w:rsidR="00530C55" w:rsidRPr="00C44EC0" w:rsidRDefault="00530C55" w:rsidP="001B76BE">
            <w:pPr>
              <w:numPr>
                <w:ilvl w:val="0"/>
                <w:numId w:val="7"/>
              </w:numPr>
              <w:spacing w:after="0" w:line="240" w:lineRule="auto"/>
              <w:ind w:left="381" w:hanging="270"/>
              <w:rPr>
                <w:rFonts w:ascii="Calibri" w:hAnsi="Calibri" w:cs="Calibri"/>
                <w:sz w:val="20"/>
                <w:szCs w:val="20"/>
              </w:rPr>
            </w:pPr>
            <w:r w:rsidRPr="00C44EC0">
              <w:rPr>
                <w:rFonts w:ascii="Calibri" w:hAnsi="Calibri" w:cs="Calibri"/>
                <w:sz w:val="20"/>
                <w:szCs w:val="20"/>
              </w:rPr>
              <w:t>Provide the Services</w:t>
            </w:r>
          </w:p>
          <w:p w14:paraId="77172DB5" w14:textId="77777777" w:rsidR="00530C55" w:rsidRPr="00C44EC0" w:rsidRDefault="00530C55" w:rsidP="001B76BE">
            <w:pPr>
              <w:numPr>
                <w:ilvl w:val="0"/>
                <w:numId w:val="7"/>
              </w:numPr>
              <w:spacing w:after="0" w:line="240" w:lineRule="auto"/>
              <w:ind w:left="381" w:hanging="270"/>
              <w:rPr>
                <w:rFonts w:ascii="Calibri" w:hAnsi="Calibri" w:cs="Calibri"/>
                <w:sz w:val="20"/>
                <w:szCs w:val="20"/>
              </w:rPr>
            </w:pPr>
            <w:r w:rsidRPr="00C44EC0">
              <w:rPr>
                <w:rFonts w:ascii="Calibri" w:hAnsi="Calibri" w:cs="Calibri"/>
                <w:sz w:val="20"/>
                <w:szCs w:val="20"/>
              </w:rPr>
              <w:t>Personalize the Services</w:t>
            </w:r>
          </w:p>
          <w:p w14:paraId="4F4175F5" w14:textId="77777777" w:rsidR="00530C55" w:rsidRPr="00C44EC0" w:rsidRDefault="00530C55" w:rsidP="001B76BE">
            <w:pPr>
              <w:numPr>
                <w:ilvl w:val="0"/>
                <w:numId w:val="7"/>
              </w:numPr>
              <w:spacing w:after="0" w:line="240" w:lineRule="auto"/>
              <w:ind w:left="381" w:hanging="270"/>
              <w:rPr>
                <w:rFonts w:ascii="Calibri" w:hAnsi="Calibri" w:cs="Calibri"/>
                <w:sz w:val="20"/>
                <w:szCs w:val="20"/>
              </w:rPr>
            </w:pPr>
            <w:r w:rsidRPr="00C44EC0">
              <w:rPr>
                <w:rFonts w:ascii="Calibri" w:hAnsi="Calibri" w:cs="Calibri"/>
                <w:sz w:val="20"/>
                <w:szCs w:val="20"/>
              </w:rPr>
              <w:t>Respond to your requests for information</w:t>
            </w:r>
          </w:p>
          <w:p w14:paraId="1D5725ED" w14:textId="77777777" w:rsidR="00530C55" w:rsidRPr="00C44EC0" w:rsidRDefault="00530C55" w:rsidP="001B76BE">
            <w:pPr>
              <w:numPr>
                <w:ilvl w:val="0"/>
                <w:numId w:val="7"/>
              </w:numPr>
              <w:spacing w:after="0" w:line="240" w:lineRule="auto"/>
              <w:ind w:left="381" w:hanging="270"/>
              <w:rPr>
                <w:rFonts w:ascii="Calibri" w:hAnsi="Calibri" w:cs="Calibri"/>
                <w:sz w:val="20"/>
                <w:szCs w:val="20"/>
              </w:rPr>
            </w:pPr>
            <w:r w:rsidRPr="00C44EC0">
              <w:rPr>
                <w:rFonts w:ascii="Calibri" w:hAnsi="Calibri" w:cs="Calibri"/>
                <w:sz w:val="20"/>
                <w:szCs w:val="20"/>
              </w:rPr>
              <w:t>Provide you with relevant offers and promotions</w:t>
            </w:r>
          </w:p>
          <w:p w14:paraId="3356BA7B" w14:textId="77777777" w:rsidR="00530C55" w:rsidRPr="00C44EC0" w:rsidRDefault="00530C55" w:rsidP="001B76BE">
            <w:pPr>
              <w:numPr>
                <w:ilvl w:val="0"/>
                <w:numId w:val="7"/>
              </w:numPr>
              <w:spacing w:after="0" w:line="240" w:lineRule="auto"/>
              <w:ind w:left="381" w:hanging="270"/>
              <w:rPr>
                <w:rFonts w:ascii="Calibri" w:hAnsi="Calibri" w:cs="Calibri"/>
                <w:sz w:val="20"/>
                <w:szCs w:val="20"/>
              </w:rPr>
            </w:pPr>
            <w:r w:rsidRPr="00C44EC0">
              <w:rPr>
                <w:rFonts w:ascii="Calibri" w:hAnsi="Calibri" w:cs="Calibri"/>
                <w:sz w:val="20"/>
                <w:szCs w:val="20"/>
              </w:rPr>
              <w:t>Analyze and improve the Services</w:t>
            </w:r>
          </w:p>
          <w:p w14:paraId="213CE22B" w14:textId="77777777" w:rsidR="00530C55" w:rsidRPr="00C44EC0" w:rsidRDefault="00530C55" w:rsidP="001B76BE">
            <w:pPr>
              <w:numPr>
                <w:ilvl w:val="0"/>
                <w:numId w:val="7"/>
              </w:numPr>
              <w:spacing w:after="0" w:line="240" w:lineRule="auto"/>
              <w:ind w:left="381" w:hanging="270"/>
              <w:rPr>
                <w:rFonts w:ascii="Calibri" w:hAnsi="Calibri" w:cs="Calibri"/>
                <w:sz w:val="20"/>
                <w:szCs w:val="20"/>
              </w:rPr>
            </w:pPr>
            <w:r w:rsidRPr="00C44EC0">
              <w:rPr>
                <w:rFonts w:ascii="Calibri" w:hAnsi="Calibri" w:cs="Calibri"/>
                <w:sz w:val="20"/>
                <w:szCs w:val="20"/>
              </w:rPr>
              <w:t>For security and legal purposes</w:t>
            </w:r>
          </w:p>
        </w:tc>
        <w:tc>
          <w:tcPr>
            <w:tcW w:w="2216" w:type="dxa"/>
            <w:tcBorders>
              <w:top w:val="single" w:sz="6" w:space="0" w:color="000000"/>
              <w:left w:val="single" w:sz="6" w:space="0" w:color="000000"/>
              <w:bottom w:val="single" w:sz="6" w:space="0" w:color="000000"/>
              <w:right w:val="single" w:sz="6" w:space="0" w:color="000000"/>
            </w:tcBorders>
            <w:vAlign w:val="center"/>
            <w:hideMark/>
          </w:tcPr>
          <w:p w14:paraId="37BD4B29" w14:textId="77777777" w:rsidR="00530C55" w:rsidRPr="00C44EC0" w:rsidRDefault="00530C55" w:rsidP="001B76BE">
            <w:pPr>
              <w:pStyle w:val="ListParagraph"/>
              <w:numPr>
                <w:ilvl w:val="0"/>
                <w:numId w:val="17"/>
              </w:numPr>
              <w:ind w:left="330" w:hanging="186"/>
              <w:rPr>
                <w:rFonts w:ascii="Calibri" w:hAnsi="Calibri" w:cs="Calibri"/>
                <w:sz w:val="20"/>
                <w:szCs w:val="20"/>
              </w:rPr>
            </w:pPr>
            <w:r w:rsidRPr="00C44EC0">
              <w:rPr>
                <w:rFonts w:ascii="Calibri" w:hAnsi="Calibri" w:cs="Calibri"/>
                <w:sz w:val="20"/>
                <w:szCs w:val="20"/>
              </w:rPr>
              <w:t>Affiliates</w:t>
            </w:r>
          </w:p>
          <w:p w14:paraId="4ED20D50" w14:textId="77777777" w:rsidR="00530C55" w:rsidRPr="00C44EC0" w:rsidRDefault="00530C55" w:rsidP="001B76BE">
            <w:pPr>
              <w:pStyle w:val="ListParagraph"/>
              <w:numPr>
                <w:ilvl w:val="0"/>
                <w:numId w:val="17"/>
              </w:numPr>
              <w:ind w:left="330" w:hanging="186"/>
              <w:rPr>
                <w:rFonts w:ascii="Calibri" w:hAnsi="Calibri" w:cs="Calibri"/>
                <w:sz w:val="20"/>
                <w:szCs w:val="20"/>
              </w:rPr>
            </w:pPr>
            <w:r w:rsidRPr="00C44EC0">
              <w:rPr>
                <w:rFonts w:ascii="Calibri" w:hAnsi="Calibri" w:cs="Calibri"/>
                <w:sz w:val="20"/>
                <w:szCs w:val="20"/>
              </w:rPr>
              <w:t>Vendors</w:t>
            </w:r>
          </w:p>
          <w:p w14:paraId="73F93EEE" w14:textId="7DCD7A19" w:rsidR="00530C55" w:rsidRPr="00C44EC0" w:rsidRDefault="00530C55" w:rsidP="001B76BE">
            <w:pPr>
              <w:pStyle w:val="ListParagraph"/>
              <w:numPr>
                <w:ilvl w:val="0"/>
                <w:numId w:val="17"/>
              </w:numPr>
              <w:ind w:left="330" w:hanging="186"/>
              <w:rPr>
                <w:rFonts w:ascii="Calibri" w:hAnsi="Calibri" w:cs="Calibri"/>
                <w:sz w:val="20"/>
                <w:szCs w:val="20"/>
              </w:rPr>
            </w:pPr>
            <w:r w:rsidRPr="00C44EC0">
              <w:rPr>
                <w:rFonts w:ascii="Calibri" w:hAnsi="Calibri" w:cs="Calibri"/>
                <w:sz w:val="20"/>
                <w:szCs w:val="20"/>
              </w:rPr>
              <w:t>Entities for Legal Purposes</w:t>
            </w:r>
          </w:p>
          <w:p w14:paraId="3BF024E6" w14:textId="77777777" w:rsidR="00530C55" w:rsidRPr="00C44EC0" w:rsidRDefault="00530C55" w:rsidP="001B76BE">
            <w:pPr>
              <w:pStyle w:val="ListParagraph"/>
              <w:numPr>
                <w:ilvl w:val="0"/>
                <w:numId w:val="17"/>
              </w:numPr>
              <w:ind w:left="330" w:hanging="186"/>
              <w:rPr>
                <w:rFonts w:ascii="Calibri" w:hAnsi="Calibri" w:cs="Calibri"/>
                <w:sz w:val="20"/>
                <w:szCs w:val="20"/>
              </w:rPr>
            </w:pPr>
            <w:r w:rsidRPr="00C44EC0">
              <w:rPr>
                <w:rFonts w:ascii="Calibri" w:hAnsi="Calibri" w:cs="Calibri"/>
                <w:sz w:val="20"/>
                <w:szCs w:val="20"/>
              </w:rPr>
              <w:t>Advertising and Analytics Vendors/Partners</w:t>
            </w:r>
          </w:p>
        </w:tc>
        <w:tc>
          <w:tcPr>
            <w:tcW w:w="1507" w:type="dxa"/>
            <w:tcBorders>
              <w:top w:val="single" w:sz="6" w:space="0" w:color="000000"/>
              <w:left w:val="single" w:sz="6" w:space="0" w:color="000000"/>
              <w:bottom w:val="single" w:sz="6" w:space="0" w:color="000000"/>
              <w:right w:val="single" w:sz="6" w:space="0" w:color="000000"/>
            </w:tcBorders>
          </w:tcPr>
          <w:p w14:paraId="416C804F" w14:textId="77777777" w:rsidR="00530C55" w:rsidRDefault="00530C55" w:rsidP="00530C55">
            <w:pPr>
              <w:rPr>
                <w:rFonts w:ascii="Calibri" w:hAnsi="Calibri" w:cs="Calibri"/>
                <w:sz w:val="20"/>
                <w:szCs w:val="20"/>
              </w:rPr>
            </w:pPr>
          </w:p>
          <w:p w14:paraId="160F4E20" w14:textId="77777777" w:rsidR="00530C55" w:rsidRDefault="00530C55" w:rsidP="00530C55">
            <w:pPr>
              <w:rPr>
                <w:rFonts w:ascii="Calibri" w:hAnsi="Calibri" w:cs="Calibri"/>
                <w:sz w:val="20"/>
                <w:szCs w:val="20"/>
              </w:rPr>
            </w:pPr>
          </w:p>
          <w:p w14:paraId="5D49F0CD" w14:textId="77777777" w:rsidR="00530C55" w:rsidRDefault="00530C55" w:rsidP="00530C55">
            <w:pPr>
              <w:rPr>
                <w:rFonts w:ascii="Calibri" w:hAnsi="Calibri" w:cs="Calibri"/>
                <w:sz w:val="20"/>
                <w:szCs w:val="20"/>
              </w:rPr>
            </w:pPr>
          </w:p>
          <w:p w14:paraId="490F46FC" w14:textId="6434EBE1" w:rsidR="00530C55" w:rsidRPr="00530C55" w:rsidRDefault="00530C55" w:rsidP="00530C55">
            <w:pPr>
              <w:rPr>
                <w:rFonts w:ascii="Calibri" w:hAnsi="Calibri" w:cs="Calibri"/>
                <w:sz w:val="20"/>
                <w:szCs w:val="20"/>
              </w:rPr>
            </w:pPr>
            <w:r w:rsidRPr="00C44EC0">
              <w:rPr>
                <w:rFonts w:ascii="Calibri" w:hAnsi="Calibri" w:cs="Calibri"/>
                <w:sz w:val="20"/>
                <w:szCs w:val="20"/>
              </w:rPr>
              <w:t>Advertising and Analytics Vendors/Partners</w:t>
            </w:r>
          </w:p>
        </w:tc>
      </w:tr>
      <w:tr w:rsidR="00530C55" w:rsidRPr="00C44EC0" w14:paraId="74FC03E8" w14:textId="09F9D366" w:rsidTr="00530C55">
        <w:tc>
          <w:tcPr>
            <w:tcW w:w="1910" w:type="dxa"/>
            <w:tcBorders>
              <w:top w:val="single" w:sz="6" w:space="0" w:color="000000"/>
              <w:left w:val="single" w:sz="6" w:space="0" w:color="000000"/>
              <w:bottom w:val="single" w:sz="6" w:space="0" w:color="000000"/>
              <w:right w:val="single" w:sz="6" w:space="0" w:color="000000"/>
            </w:tcBorders>
            <w:vAlign w:val="center"/>
            <w:hideMark/>
          </w:tcPr>
          <w:p w14:paraId="38FF5384" w14:textId="3B19EB9A" w:rsidR="00530C55" w:rsidRPr="00C44EC0" w:rsidRDefault="00530C55" w:rsidP="001B76BE">
            <w:pPr>
              <w:rPr>
                <w:rFonts w:ascii="Calibri" w:hAnsi="Calibri" w:cs="Calibri"/>
                <w:sz w:val="20"/>
                <w:szCs w:val="20"/>
              </w:rPr>
            </w:pPr>
            <w:r w:rsidRPr="00C44EC0">
              <w:rPr>
                <w:rFonts w:ascii="Calibri" w:hAnsi="Calibri" w:cs="Calibri"/>
                <w:sz w:val="20"/>
                <w:szCs w:val="20"/>
              </w:rPr>
              <w:t>Internet or other similar network activity (including usage information)</w:t>
            </w:r>
          </w:p>
        </w:tc>
        <w:tc>
          <w:tcPr>
            <w:tcW w:w="1430" w:type="dxa"/>
            <w:tcBorders>
              <w:top w:val="single" w:sz="6" w:space="0" w:color="000000"/>
              <w:left w:val="single" w:sz="6" w:space="0" w:color="000000"/>
              <w:bottom w:val="single" w:sz="6" w:space="0" w:color="000000"/>
              <w:right w:val="single" w:sz="6" w:space="0" w:color="000000"/>
            </w:tcBorders>
            <w:vAlign w:val="center"/>
            <w:hideMark/>
          </w:tcPr>
          <w:p w14:paraId="3633CF16" w14:textId="4DD5677D" w:rsidR="00530C55" w:rsidRPr="00C44EC0" w:rsidRDefault="00530C55" w:rsidP="001B76BE">
            <w:pPr>
              <w:rPr>
                <w:rFonts w:ascii="Calibri" w:hAnsi="Calibri" w:cs="Calibri"/>
                <w:sz w:val="20"/>
                <w:szCs w:val="20"/>
              </w:rPr>
            </w:pPr>
            <w:r w:rsidRPr="00C44EC0">
              <w:rPr>
                <w:rFonts w:ascii="Calibri" w:hAnsi="Calibri" w:cs="Calibri"/>
                <w:sz w:val="20"/>
                <w:szCs w:val="20"/>
              </w:rPr>
              <w:t>You and/or your use of the Services</w:t>
            </w:r>
          </w:p>
        </w:tc>
        <w:tc>
          <w:tcPr>
            <w:tcW w:w="2281" w:type="dxa"/>
            <w:tcBorders>
              <w:top w:val="single" w:sz="6" w:space="0" w:color="000000"/>
              <w:left w:val="single" w:sz="6" w:space="0" w:color="000000"/>
              <w:bottom w:val="single" w:sz="6" w:space="0" w:color="000000"/>
              <w:right w:val="single" w:sz="6" w:space="0" w:color="000000"/>
            </w:tcBorders>
            <w:vAlign w:val="center"/>
            <w:hideMark/>
          </w:tcPr>
          <w:p w14:paraId="7C9C5A8D" w14:textId="77777777" w:rsidR="00530C55" w:rsidRPr="00C44EC0" w:rsidRDefault="00530C55" w:rsidP="001B76BE">
            <w:pPr>
              <w:numPr>
                <w:ilvl w:val="0"/>
                <w:numId w:val="7"/>
              </w:numPr>
              <w:spacing w:after="0" w:line="240" w:lineRule="auto"/>
              <w:ind w:left="381" w:hanging="270"/>
              <w:rPr>
                <w:rFonts w:ascii="Calibri" w:hAnsi="Calibri" w:cs="Calibri"/>
                <w:sz w:val="20"/>
                <w:szCs w:val="20"/>
              </w:rPr>
            </w:pPr>
            <w:r w:rsidRPr="00C44EC0">
              <w:rPr>
                <w:rFonts w:ascii="Calibri" w:hAnsi="Calibri" w:cs="Calibri"/>
                <w:sz w:val="20"/>
                <w:szCs w:val="20"/>
              </w:rPr>
              <w:t>Provide the Services</w:t>
            </w:r>
          </w:p>
          <w:p w14:paraId="154AD214" w14:textId="77777777" w:rsidR="00530C55" w:rsidRPr="00C44EC0" w:rsidRDefault="00530C55" w:rsidP="001B76BE">
            <w:pPr>
              <w:numPr>
                <w:ilvl w:val="0"/>
                <w:numId w:val="7"/>
              </w:numPr>
              <w:spacing w:after="0" w:line="240" w:lineRule="auto"/>
              <w:ind w:left="381" w:hanging="270"/>
              <w:rPr>
                <w:rFonts w:ascii="Calibri" w:hAnsi="Calibri" w:cs="Calibri"/>
                <w:sz w:val="20"/>
                <w:szCs w:val="20"/>
              </w:rPr>
            </w:pPr>
            <w:r w:rsidRPr="00C44EC0">
              <w:rPr>
                <w:rFonts w:ascii="Calibri" w:hAnsi="Calibri" w:cs="Calibri"/>
                <w:sz w:val="20"/>
                <w:szCs w:val="20"/>
              </w:rPr>
              <w:t>Personalize the Services</w:t>
            </w:r>
          </w:p>
          <w:p w14:paraId="726A10AB" w14:textId="77777777" w:rsidR="00530C55" w:rsidRPr="00C44EC0" w:rsidRDefault="00530C55" w:rsidP="001B76BE">
            <w:pPr>
              <w:numPr>
                <w:ilvl w:val="0"/>
                <w:numId w:val="7"/>
              </w:numPr>
              <w:spacing w:after="0" w:line="240" w:lineRule="auto"/>
              <w:ind w:left="381" w:hanging="270"/>
              <w:rPr>
                <w:rFonts w:ascii="Calibri" w:hAnsi="Calibri" w:cs="Calibri"/>
                <w:sz w:val="20"/>
                <w:szCs w:val="20"/>
              </w:rPr>
            </w:pPr>
            <w:r w:rsidRPr="00C44EC0">
              <w:rPr>
                <w:rFonts w:ascii="Calibri" w:hAnsi="Calibri" w:cs="Calibri"/>
                <w:sz w:val="20"/>
                <w:szCs w:val="20"/>
              </w:rPr>
              <w:t>Respond to your requests for information</w:t>
            </w:r>
          </w:p>
          <w:p w14:paraId="6A0E744B" w14:textId="77777777" w:rsidR="00530C55" w:rsidRPr="00C44EC0" w:rsidRDefault="00530C55" w:rsidP="001B76BE">
            <w:pPr>
              <w:numPr>
                <w:ilvl w:val="0"/>
                <w:numId w:val="7"/>
              </w:numPr>
              <w:spacing w:after="0" w:line="240" w:lineRule="auto"/>
              <w:ind w:left="381" w:hanging="270"/>
              <w:rPr>
                <w:rFonts w:ascii="Calibri" w:hAnsi="Calibri" w:cs="Calibri"/>
                <w:sz w:val="20"/>
                <w:szCs w:val="20"/>
              </w:rPr>
            </w:pPr>
            <w:r w:rsidRPr="00C44EC0">
              <w:rPr>
                <w:rFonts w:ascii="Calibri" w:hAnsi="Calibri" w:cs="Calibri"/>
                <w:sz w:val="20"/>
                <w:szCs w:val="20"/>
              </w:rPr>
              <w:t>Provide you with relevant offers and promotions</w:t>
            </w:r>
          </w:p>
          <w:p w14:paraId="47904AF8" w14:textId="77777777" w:rsidR="00530C55" w:rsidRPr="00C44EC0" w:rsidRDefault="00530C55" w:rsidP="001B76BE">
            <w:pPr>
              <w:numPr>
                <w:ilvl w:val="0"/>
                <w:numId w:val="7"/>
              </w:numPr>
              <w:spacing w:after="0" w:line="240" w:lineRule="auto"/>
              <w:ind w:left="381" w:hanging="270"/>
              <w:rPr>
                <w:rFonts w:ascii="Calibri" w:hAnsi="Calibri" w:cs="Calibri"/>
                <w:sz w:val="20"/>
                <w:szCs w:val="20"/>
              </w:rPr>
            </w:pPr>
            <w:r w:rsidRPr="00C44EC0">
              <w:rPr>
                <w:rFonts w:ascii="Calibri" w:hAnsi="Calibri" w:cs="Calibri"/>
                <w:sz w:val="20"/>
                <w:szCs w:val="20"/>
              </w:rPr>
              <w:t>Analyze and improve the Services</w:t>
            </w:r>
          </w:p>
          <w:p w14:paraId="0598F140" w14:textId="77777777" w:rsidR="00530C55" w:rsidRPr="00C44EC0" w:rsidRDefault="00530C55" w:rsidP="001B76BE">
            <w:pPr>
              <w:numPr>
                <w:ilvl w:val="0"/>
                <w:numId w:val="7"/>
              </w:numPr>
              <w:spacing w:after="0" w:line="240" w:lineRule="auto"/>
              <w:ind w:left="381" w:hanging="270"/>
              <w:rPr>
                <w:rFonts w:ascii="Calibri" w:hAnsi="Calibri" w:cs="Calibri"/>
                <w:sz w:val="20"/>
                <w:szCs w:val="20"/>
              </w:rPr>
            </w:pPr>
            <w:r w:rsidRPr="00C44EC0">
              <w:rPr>
                <w:rFonts w:ascii="Calibri" w:hAnsi="Calibri" w:cs="Calibri"/>
                <w:sz w:val="20"/>
                <w:szCs w:val="20"/>
              </w:rPr>
              <w:t>For security and legal purposes</w:t>
            </w:r>
          </w:p>
          <w:p w14:paraId="576BDFF7" w14:textId="77777777" w:rsidR="00530C55" w:rsidRPr="00C44EC0" w:rsidRDefault="00530C55" w:rsidP="001B76BE">
            <w:pPr>
              <w:spacing w:after="0" w:line="240" w:lineRule="auto"/>
              <w:ind w:left="381"/>
              <w:rPr>
                <w:rFonts w:ascii="Calibri" w:hAnsi="Calibri" w:cs="Calibri"/>
                <w:sz w:val="20"/>
                <w:szCs w:val="20"/>
              </w:rPr>
            </w:pPr>
          </w:p>
        </w:tc>
        <w:tc>
          <w:tcPr>
            <w:tcW w:w="2216" w:type="dxa"/>
            <w:tcBorders>
              <w:top w:val="single" w:sz="6" w:space="0" w:color="000000"/>
              <w:left w:val="single" w:sz="6" w:space="0" w:color="000000"/>
              <w:bottom w:val="single" w:sz="6" w:space="0" w:color="000000"/>
              <w:right w:val="single" w:sz="6" w:space="0" w:color="000000"/>
            </w:tcBorders>
            <w:vAlign w:val="center"/>
            <w:hideMark/>
          </w:tcPr>
          <w:p w14:paraId="607BFE04" w14:textId="77777777" w:rsidR="00530C55" w:rsidRPr="00C44EC0" w:rsidRDefault="00530C55" w:rsidP="001B76BE">
            <w:pPr>
              <w:pStyle w:val="ListParagraph"/>
              <w:numPr>
                <w:ilvl w:val="0"/>
                <w:numId w:val="17"/>
              </w:numPr>
              <w:ind w:left="330" w:hanging="186"/>
              <w:rPr>
                <w:rFonts w:ascii="Calibri" w:hAnsi="Calibri" w:cs="Calibri"/>
                <w:sz w:val="20"/>
                <w:szCs w:val="20"/>
              </w:rPr>
            </w:pPr>
            <w:r w:rsidRPr="00C44EC0">
              <w:rPr>
                <w:rFonts w:ascii="Calibri" w:hAnsi="Calibri" w:cs="Calibri"/>
                <w:sz w:val="20"/>
                <w:szCs w:val="20"/>
              </w:rPr>
              <w:t>Affiliates</w:t>
            </w:r>
          </w:p>
          <w:p w14:paraId="06D62534" w14:textId="77777777" w:rsidR="00530C55" w:rsidRPr="00C44EC0" w:rsidRDefault="00530C55" w:rsidP="001B76BE">
            <w:pPr>
              <w:pStyle w:val="ListParagraph"/>
              <w:numPr>
                <w:ilvl w:val="0"/>
                <w:numId w:val="17"/>
              </w:numPr>
              <w:ind w:left="330" w:hanging="186"/>
              <w:rPr>
                <w:rFonts w:ascii="Calibri" w:hAnsi="Calibri" w:cs="Calibri"/>
                <w:sz w:val="20"/>
                <w:szCs w:val="20"/>
              </w:rPr>
            </w:pPr>
            <w:r w:rsidRPr="00C44EC0">
              <w:rPr>
                <w:rFonts w:ascii="Calibri" w:hAnsi="Calibri" w:cs="Calibri"/>
                <w:sz w:val="20"/>
                <w:szCs w:val="20"/>
              </w:rPr>
              <w:t>Vendors</w:t>
            </w:r>
          </w:p>
          <w:p w14:paraId="0FCCBFE4" w14:textId="28F2D4B0" w:rsidR="00530C55" w:rsidRPr="00C44EC0" w:rsidRDefault="00530C55" w:rsidP="001B76BE">
            <w:pPr>
              <w:pStyle w:val="ListParagraph"/>
              <w:numPr>
                <w:ilvl w:val="0"/>
                <w:numId w:val="17"/>
              </w:numPr>
              <w:ind w:left="330" w:hanging="186"/>
              <w:rPr>
                <w:rFonts w:ascii="Calibri" w:hAnsi="Calibri" w:cs="Calibri"/>
                <w:sz w:val="20"/>
                <w:szCs w:val="20"/>
              </w:rPr>
            </w:pPr>
            <w:r w:rsidRPr="00C44EC0">
              <w:rPr>
                <w:rFonts w:ascii="Calibri" w:hAnsi="Calibri" w:cs="Calibri"/>
                <w:sz w:val="20"/>
                <w:szCs w:val="20"/>
              </w:rPr>
              <w:t>Entities for Legal Purposes</w:t>
            </w:r>
          </w:p>
          <w:p w14:paraId="3CEA388A" w14:textId="77777777" w:rsidR="00530C55" w:rsidRPr="00C44EC0" w:rsidRDefault="00530C55" w:rsidP="001B76BE">
            <w:pPr>
              <w:pStyle w:val="ListParagraph"/>
              <w:numPr>
                <w:ilvl w:val="0"/>
                <w:numId w:val="17"/>
              </w:numPr>
              <w:ind w:left="330" w:hanging="186"/>
              <w:rPr>
                <w:rFonts w:ascii="Calibri" w:hAnsi="Calibri" w:cs="Calibri"/>
                <w:sz w:val="20"/>
                <w:szCs w:val="20"/>
              </w:rPr>
            </w:pPr>
            <w:r w:rsidRPr="00C44EC0">
              <w:rPr>
                <w:rFonts w:ascii="Calibri" w:hAnsi="Calibri" w:cs="Calibri"/>
                <w:sz w:val="20"/>
                <w:szCs w:val="20"/>
              </w:rPr>
              <w:t>Advertising and Analytics Vendors/Partners</w:t>
            </w:r>
          </w:p>
          <w:p w14:paraId="0087CE25" w14:textId="77777777" w:rsidR="00530C55" w:rsidRPr="00C44EC0" w:rsidRDefault="00530C55" w:rsidP="001B76BE">
            <w:pPr>
              <w:pStyle w:val="ListParagraph"/>
              <w:ind w:left="330"/>
              <w:rPr>
                <w:rFonts w:ascii="Calibri" w:hAnsi="Calibri" w:cs="Calibri"/>
                <w:sz w:val="20"/>
                <w:szCs w:val="20"/>
              </w:rPr>
            </w:pPr>
          </w:p>
        </w:tc>
        <w:tc>
          <w:tcPr>
            <w:tcW w:w="1507" w:type="dxa"/>
            <w:tcBorders>
              <w:top w:val="single" w:sz="6" w:space="0" w:color="000000"/>
              <w:left w:val="single" w:sz="6" w:space="0" w:color="000000"/>
              <w:bottom w:val="single" w:sz="6" w:space="0" w:color="000000"/>
              <w:right w:val="single" w:sz="6" w:space="0" w:color="000000"/>
            </w:tcBorders>
          </w:tcPr>
          <w:p w14:paraId="58BEF2BF" w14:textId="77777777" w:rsidR="00530C55" w:rsidRDefault="00530C55" w:rsidP="00530C55">
            <w:pPr>
              <w:rPr>
                <w:rFonts w:ascii="Calibri" w:hAnsi="Calibri" w:cs="Calibri"/>
                <w:sz w:val="20"/>
                <w:szCs w:val="20"/>
              </w:rPr>
            </w:pPr>
          </w:p>
          <w:p w14:paraId="59DFC9A2" w14:textId="77777777" w:rsidR="00530C55" w:rsidRDefault="00530C55" w:rsidP="00530C55">
            <w:pPr>
              <w:rPr>
                <w:rFonts w:ascii="Calibri" w:hAnsi="Calibri" w:cs="Calibri"/>
                <w:sz w:val="20"/>
                <w:szCs w:val="20"/>
              </w:rPr>
            </w:pPr>
          </w:p>
          <w:p w14:paraId="39A6072A" w14:textId="77777777" w:rsidR="00530C55" w:rsidRDefault="00530C55" w:rsidP="00530C55">
            <w:pPr>
              <w:rPr>
                <w:rFonts w:ascii="Calibri" w:hAnsi="Calibri" w:cs="Calibri"/>
                <w:sz w:val="20"/>
                <w:szCs w:val="20"/>
              </w:rPr>
            </w:pPr>
          </w:p>
          <w:p w14:paraId="502F93DF" w14:textId="794726BD" w:rsidR="00530C55" w:rsidRPr="00530C55" w:rsidRDefault="00530C55" w:rsidP="00530C55">
            <w:pPr>
              <w:rPr>
                <w:rFonts w:ascii="Calibri" w:hAnsi="Calibri" w:cs="Calibri"/>
                <w:sz w:val="20"/>
                <w:szCs w:val="20"/>
              </w:rPr>
            </w:pPr>
            <w:r w:rsidRPr="00C44EC0">
              <w:rPr>
                <w:rFonts w:ascii="Calibri" w:hAnsi="Calibri" w:cs="Calibri"/>
                <w:sz w:val="20"/>
                <w:szCs w:val="20"/>
              </w:rPr>
              <w:t>Advertising and Analytics Vendors/Partners</w:t>
            </w:r>
          </w:p>
        </w:tc>
      </w:tr>
      <w:tr w:rsidR="00530C55" w:rsidRPr="00C44EC0" w14:paraId="70638DFF" w14:textId="658362A2" w:rsidTr="00530C55">
        <w:tc>
          <w:tcPr>
            <w:tcW w:w="1910" w:type="dxa"/>
            <w:tcBorders>
              <w:top w:val="single" w:sz="6" w:space="0" w:color="000000"/>
              <w:left w:val="single" w:sz="6" w:space="0" w:color="000000"/>
              <w:bottom w:val="single" w:sz="6" w:space="0" w:color="000000"/>
              <w:right w:val="single" w:sz="6" w:space="0" w:color="000000"/>
            </w:tcBorders>
            <w:vAlign w:val="center"/>
            <w:hideMark/>
          </w:tcPr>
          <w:p w14:paraId="71700326" w14:textId="40A2290A" w:rsidR="00530C55" w:rsidRPr="00C44EC0" w:rsidRDefault="00530C55" w:rsidP="00530C55">
            <w:pPr>
              <w:rPr>
                <w:rFonts w:ascii="Calibri" w:hAnsi="Calibri" w:cs="Calibri"/>
                <w:sz w:val="20"/>
                <w:szCs w:val="20"/>
              </w:rPr>
            </w:pPr>
            <w:r w:rsidRPr="00C44EC0">
              <w:rPr>
                <w:rFonts w:ascii="Calibri" w:hAnsi="Calibri" w:cs="Calibri"/>
                <w:sz w:val="20"/>
                <w:szCs w:val="20"/>
              </w:rPr>
              <w:t xml:space="preserve">Inferences drawn from other information </w:t>
            </w:r>
          </w:p>
        </w:tc>
        <w:tc>
          <w:tcPr>
            <w:tcW w:w="1430" w:type="dxa"/>
            <w:tcBorders>
              <w:top w:val="single" w:sz="6" w:space="0" w:color="000000"/>
              <w:left w:val="single" w:sz="6" w:space="0" w:color="000000"/>
              <w:bottom w:val="single" w:sz="6" w:space="0" w:color="000000"/>
              <w:right w:val="single" w:sz="6" w:space="0" w:color="000000"/>
            </w:tcBorders>
            <w:vAlign w:val="center"/>
            <w:hideMark/>
          </w:tcPr>
          <w:p w14:paraId="7135C0C3" w14:textId="709C6467" w:rsidR="00530C55" w:rsidRPr="00C44EC0" w:rsidRDefault="00530C55" w:rsidP="00530C55">
            <w:pPr>
              <w:rPr>
                <w:rFonts w:ascii="Calibri" w:hAnsi="Calibri" w:cs="Calibri"/>
                <w:sz w:val="20"/>
                <w:szCs w:val="20"/>
              </w:rPr>
            </w:pPr>
            <w:r w:rsidRPr="00C44EC0">
              <w:rPr>
                <w:rFonts w:ascii="Calibri" w:hAnsi="Calibri" w:cs="Calibri"/>
                <w:sz w:val="20"/>
                <w:szCs w:val="20"/>
              </w:rPr>
              <w:t>You and/or your use of the Services</w:t>
            </w:r>
          </w:p>
        </w:tc>
        <w:tc>
          <w:tcPr>
            <w:tcW w:w="2281" w:type="dxa"/>
            <w:tcBorders>
              <w:top w:val="single" w:sz="6" w:space="0" w:color="000000"/>
              <w:left w:val="single" w:sz="6" w:space="0" w:color="000000"/>
              <w:bottom w:val="single" w:sz="6" w:space="0" w:color="000000"/>
              <w:right w:val="single" w:sz="6" w:space="0" w:color="000000"/>
            </w:tcBorders>
            <w:vAlign w:val="center"/>
            <w:hideMark/>
          </w:tcPr>
          <w:p w14:paraId="3630F1B3" w14:textId="77777777" w:rsidR="00530C55" w:rsidRPr="00C44EC0" w:rsidRDefault="00530C55" w:rsidP="00530C55">
            <w:pPr>
              <w:numPr>
                <w:ilvl w:val="0"/>
                <w:numId w:val="7"/>
              </w:numPr>
              <w:spacing w:after="0" w:line="240" w:lineRule="auto"/>
              <w:ind w:left="381" w:hanging="270"/>
              <w:rPr>
                <w:rFonts w:ascii="Calibri" w:hAnsi="Calibri" w:cs="Calibri"/>
                <w:sz w:val="20"/>
                <w:szCs w:val="20"/>
              </w:rPr>
            </w:pPr>
            <w:r w:rsidRPr="00C44EC0">
              <w:rPr>
                <w:rFonts w:ascii="Calibri" w:hAnsi="Calibri" w:cs="Calibri"/>
                <w:sz w:val="20"/>
                <w:szCs w:val="20"/>
              </w:rPr>
              <w:t>Provide the Services</w:t>
            </w:r>
          </w:p>
          <w:p w14:paraId="0EB5396C" w14:textId="77777777" w:rsidR="00530C55" w:rsidRPr="00C44EC0" w:rsidRDefault="00530C55" w:rsidP="00530C55">
            <w:pPr>
              <w:numPr>
                <w:ilvl w:val="0"/>
                <w:numId w:val="7"/>
              </w:numPr>
              <w:spacing w:after="0" w:line="240" w:lineRule="auto"/>
              <w:ind w:left="381" w:hanging="270"/>
              <w:rPr>
                <w:rFonts w:ascii="Calibri" w:hAnsi="Calibri" w:cs="Calibri"/>
                <w:sz w:val="20"/>
                <w:szCs w:val="20"/>
              </w:rPr>
            </w:pPr>
            <w:r w:rsidRPr="00C44EC0">
              <w:rPr>
                <w:rFonts w:ascii="Calibri" w:hAnsi="Calibri" w:cs="Calibri"/>
                <w:sz w:val="20"/>
                <w:szCs w:val="20"/>
              </w:rPr>
              <w:t>Personalize the Services</w:t>
            </w:r>
          </w:p>
          <w:p w14:paraId="59688C18" w14:textId="77777777" w:rsidR="00530C55" w:rsidRPr="00C44EC0" w:rsidRDefault="00530C55" w:rsidP="00530C55">
            <w:pPr>
              <w:numPr>
                <w:ilvl w:val="0"/>
                <w:numId w:val="7"/>
              </w:numPr>
              <w:spacing w:after="0" w:line="240" w:lineRule="auto"/>
              <w:ind w:left="381" w:hanging="270"/>
              <w:rPr>
                <w:rFonts w:ascii="Calibri" w:hAnsi="Calibri" w:cs="Calibri"/>
                <w:sz w:val="20"/>
                <w:szCs w:val="20"/>
              </w:rPr>
            </w:pPr>
            <w:r w:rsidRPr="00C44EC0">
              <w:rPr>
                <w:rFonts w:ascii="Calibri" w:hAnsi="Calibri" w:cs="Calibri"/>
                <w:sz w:val="20"/>
                <w:szCs w:val="20"/>
              </w:rPr>
              <w:t>Provide you with relevant offers and promotions</w:t>
            </w:r>
          </w:p>
          <w:p w14:paraId="1AD366D6" w14:textId="77777777" w:rsidR="00530C55" w:rsidRPr="00C44EC0" w:rsidRDefault="00530C55" w:rsidP="00530C55">
            <w:pPr>
              <w:numPr>
                <w:ilvl w:val="0"/>
                <w:numId w:val="7"/>
              </w:numPr>
              <w:spacing w:after="0" w:line="240" w:lineRule="auto"/>
              <w:ind w:left="381" w:hanging="270"/>
              <w:rPr>
                <w:rFonts w:ascii="Calibri" w:hAnsi="Calibri" w:cs="Calibri"/>
                <w:sz w:val="20"/>
                <w:szCs w:val="20"/>
              </w:rPr>
            </w:pPr>
            <w:r w:rsidRPr="00C44EC0">
              <w:rPr>
                <w:rFonts w:ascii="Calibri" w:hAnsi="Calibri" w:cs="Calibri"/>
                <w:sz w:val="20"/>
                <w:szCs w:val="20"/>
              </w:rPr>
              <w:t>Analyze and improve the Services</w:t>
            </w:r>
          </w:p>
        </w:tc>
        <w:tc>
          <w:tcPr>
            <w:tcW w:w="2216" w:type="dxa"/>
            <w:tcBorders>
              <w:top w:val="single" w:sz="6" w:space="0" w:color="000000"/>
              <w:left w:val="single" w:sz="6" w:space="0" w:color="000000"/>
              <w:bottom w:val="single" w:sz="6" w:space="0" w:color="000000"/>
              <w:right w:val="single" w:sz="6" w:space="0" w:color="000000"/>
            </w:tcBorders>
            <w:vAlign w:val="center"/>
            <w:hideMark/>
          </w:tcPr>
          <w:p w14:paraId="3B1CEBB8" w14:textId="77777777" w:rsidR="00530C55" w:rsidRPr="00C44EC0" w:rsidRDefault="00530C55" w:rsidP="00530C55">
            <w:pPr>
              <w:pStyle w:val="ListParagraph"/>
              <w:numPr>
                <w:ilvl w:val="0"/>
                <w:numId w:val="17"/>
              </w:numPr>
              <w:ind w:left="330" w:hanging="186"/>
              <w:rPr>
                <w:rFonts w:ascii="Calibri" w:hAnsi="Calibri" w:cs="Calibri"/>
                <w:sz w:val="20"/>
                <w:szCs w:val="20"/>
              </w:rPr>
            </w:pPr>
            <w:r w:rsidRPr="00C44EC0">
              <w:rPr>
                <w:rFonts w:ascii="Calibri" w:hAnsi="Calibri" w:cs="Calibri"/>
                <w:sz w:val="20"/>
                <w:szCs w:val="20"/>
              </w:rPr>
              <w:t>Affiliates</w:t>
            </w:r>
          </w:p>
          <w:p w14:paraId="0DA1A550" w14:textId="77777777" w:rsidR="00530C55" w:rsidRPr="00C44EC0" w:rsidRDefault="00530C55" w:rsidP="00530C55">
            <w:pPr>
              <w:pStyle w:val="ListParagraph"/>
              <w:numPr>
                <w:ilvl w:val="0"/>
                <w:numId w:val="17"/>
              </w:numPr>
              <w:ind w:left="330" w:hanging="186"/>
              <w:rPr>
                <w:rFonts w:ascii="Calibri" w:hAnsi="Calibri" w:cs="Calibri"/>
                <w:sz w:val="20"/>
                <w:szCs w:val="20"/>
              </w:rPr>
            </w:pPr>
            <w:r w:rsidRPr="00C44EC0">
              <w:rPr>
                <w:rFonts w:ascii="Calibri" w:hAnsi="Calibri" w:cs="Calibri"/>
                <w:sz w:val="20"/>
                <w:szCs w:val="20"/>
              </w:rPr>
              <w:t>Vendors</w:t>
            </w:r>
          </w:p>
          <w:p w14:paraId="5F8BD2B9" w14:textId="1ED933B7" w:rsidR="00530C55" w:rsidRPr="00C44EC0" w:rsidRDefault="00530C55" w:rsidP="00530C55">
            <w:pPr>
              <w:pStyle w:val="ListParagraph"/>
              <w:numPr>
                <w:ilvl w:val="0"/>
                <w:numId w:val="17"/>
              </w:numPr>
              <w:ind w:left="330" w:hanging="186"/>
              <w:rPr>
                <w:rFonts w:ascii="Calibri" w:hAnsi="Calibri" w:cs="Calibri"/>
                <w:sz w:val="20"/>
                <w:szCs w:val="20"/>
              </w:rPr>
            </w:pPr>
            <w:r w:rsidRPr="00C44EC0">
              <w:rPr>
                <w:rFonts w:ascii="Calibri" w:hAnsi="Calibri" w:cs="Calibri"/>
                <w:sz w:val="20"/>
                <w:szCs w:val="20"/>
              </w:rPr>
              <w:t>Advertising and Analytics Vendors/Partners</w:t>
            </w:r>
          </w:p>
          <w:p w14:paraId="121FFE18" w14:textId="77777777" w:rsidR="00530C55" w:rsidRPr="00C44EC0" w:rsidRDefault="00530C55" w:rsidP="00530C55">
            <w:pPr>
              <w:rPr>
                <w:rFonts w:ascii="Calibri" w:hAnsi="Calibri" w:cs="Calibri"/>
                <w:sz w:val="20"/>
                <w:szCs w:val="20"/>
              </w:rPr>
            </w:pPr>
          </w:p>
        </w:tc>
        <w:tc>
          <w:tcPr>
            <w:tcW w:w="1507" w:type="dxa"/>
            <w:tcBorders>
              <w:top w:val="single" w:sz="6" w:space="0" w:color="000000"/>
              <w:left w:val="single" w:sz="6" w:space="0" w:color="000000"/>
              <w:bottom w:val="single" w:sz="6" w:space="0" w:color="000000"/>
              <w:right w:val="single" w:sz="6" w:space="0" w:color="000000"/>
            </w:tcBorders>
          </w:tcPr>
          <w:p w14:paraId="229D8A3B" w14:textId="77777777" w:rsidR="00530C55" w:rsidRDefault="00530C55" w:rsidP="00530C55">
            <w:pPr>
              <w:rPr>
                <w:rFonts w:ascii="Calibri" w:hAnsi="Calibri" w:cs="Calibri"/>
                <w:sz w:val="20"/>
                <w:szCs w:val="20"/>
              </w:rPr>
            </w:pPr>
          </w:p>
          <w:p w14:paraId="7C6BC135" w14:textId="10CCBAC6" w:rsidR="00530C55" w:rsidRPr="00530C55" w:rsidRDefault="00530C55" w:rsidP="00530C55">
            <w:pPr>
              <w:rPr>
                <w:rFonts w:ascii="Calibri" w:hAnsi="Calibri" w:cs="Calibri"/>
                <w:sz w:val="20"/>
                <w:szCs w:val="20"/>
              </w:rPr>
            </w:pPr>
            <w:r w:rsidRPr="00C44EC0">
              <w:rPr>
                <w:rFonts w:ascii="Calibri" w:hAnsi="Calibri" w:cs="Calibri"/>
                <w:sz w:val="20"/>
                <w:szCs w:val="20"/>
              </w:rPr>
              <w:t>Advertising and Analytics Vendors/Partners</w:t>
            </w:r>
          </w:p>
        </w:tc>
      </w:tr>
      <w:tr w:rsidR="00530C55" w:rsidRPr="00C44EC0" w14:paraId="4D7B65B0" w14:textId="38F74A92" w:rsidTr="00530C55">
        <w:tc>
          <w:tcPr>
            <w:tcW w:w="1910" w:type="dxa"/>
            <w:tcBorders>
              <w:top w:val="single" w:sz="6" w:space="0" w:color="000000"/>
              <w:left w:val="single" w:sz="6" w:space="0" w:color="000000"/>
              <w:bottom w:val="single" w:sz="6" w:space="0" w:color="000000"/>
              <w:right w:val="single" w:sz="6" w:space="0" w:color="000000"/>
            </w:tcBorders>
            <w:vAlign w:val="center"/>
          </w:tcPr>
          <w:p w14:paraId="125C5B62" w14:textId="191874B0" w:rsidR="00530C55" w:rsidRPr="00C44EC0" w:rsidRDefault="00530C55" w:rsidP="00530C55">
            <w:pPr>
              <w:rPr>
                <w:rFonts w:ascii="Calibri" w:hAnsi="Calibri" w:cs="Calibri"/>
                <w:sz w:val="20"/>
                <w:szCs w:val="20"/>
              </w:rPr>
            </w:pPr>
            <w:r w:rsidRPr="00C44EC0">
              <w:rPr>
                <w:rFonts w:ascii="Calibri" w:hAnsi="Calibri" w:cs="Calibri"/>
                <w:sz w:val="20"/>
                <w:szCs w:val="20"/>
              </w:rPr>
              <w:t>Financial account or payment card information</w:t>
            </w:r>
          </w:p>
        </w:tc>
        <w:tc>
          <w:tcPr>
            <w:tcW w:w="1430" w:type="dxa"/>
            <w:tcBorders>
              <w:top w:val="single" w:sz="6" w:space="0" w:color="000000"/>
              <w:left w:val="single" w:sz="6" w:space="0" w:color="000000"/>
              <w:bottom w:val="single" w:sz="6" w:space="0" w:color="000000"/>
              <w:right w:val="single" w:sz="6" w:space="0" w:color="000000"/>
            </w:tcBorders>
            <w:vAlign w:val="center"/>
          </w:tcPr>
          <w:p w14:paraId="7C2A6F14" w14:textId="77777777" w:rsidR="00530C55" w:rsidRPr="00C44EC0" w:rsidRDefault="00530C55" w:rsidP="00530C55">
            <w:pPr>
              <w:rPr>
                <w:rFonts w:ascii="Calibri" w:hAnsi="Calibri" w:cs="Calibri"/>
                <w:sz w:val="20"/>
                <w:szCs w:val="20"/>
              </w:rPr>
            </w:pPr>
            <w:r w:rsidRPr="00C44EC0">
              <w:rPr>
                <w:rFonts w:ascii="Calibri" w:hAnsi="Calibri" w:cs="Calibri"/>
                <w:sz w:val="20"/>
                <w:szCs w:val="20"/>
              </w:rPr>
              <w:t>You</w:t>
            </w:r>
          </w:p>
        </w:tc>
        <w:tc>
          <w:tcPr>
            <w:tcW w:w="2281" w:type="dxa"/>
            <w:tcBorders>
              <w:top w:val="single" w:sz="6" w:space="0" w:color="000000"/>
              <w:left w:val="single" w:sz="6" w:space="0" w:color="000000"/>
              <w:bottom w:val="single" w:sz="6" w:space="0" w:color="000000"/>
              <w:right w:val="single" w:sz="6" w:space="0" w:color="000000"/>
            </w:tcBorders>
            <w:vAlign w:val="center"/>
          </w:tcPr>
          <w:p w14:paraId="6F4C56F3" w14:textId="5635CF94" w:rsidR="00530C55" w:rsidRPr="00C44EC0" w:rsidRDefault="00530C55" w:rsidP="00530C55">
            <w:pPr>
              <w:numPr>
                <w:ilvl w:val="0"/>
                <w:numId w:val="7"/>
              </w:numPr>
              <w:spacing w:after="0" w:line="240" w:lineRule="auto"/>
              <w:ind w:left="381" w:hanging="270"/>
              <w:rPr>
                <w:rFonts w:ascii="Calibri" w:hAnsi="Calibri" w:cs="Calibri"/>
                <w:sz w:val="20"/>
                <w:szCs w:val="20"/>
              </w:rPr>
            </w:pPr>
            <w:r w:rsidRPr="00C44EC0">
              <w:rPr>
                <w:rFonts w:ascii="Calibri" w:hAnsi="Calibri" w:cs="Calibri"/>
                <w:sz w:val="20"/>
                <w:szCs w:val="20"/>
              </w:rPr>
              <w:t>Provide the Services, such as to allow you to make purchases and maintain a subscription with us</w:t>
            </w:r>
          </w:p>
        </w:tc>
        <w:tc>
          <w:tcPr>
            <w:tcW w:w="2216" w:type="dxa"/>
            <w:tcBorders>
              <w:top w:val="single" w:sz="6" w:space="0" w:color="000000"/>
              <w:left w:val="single" w:sz="6" w:space="0" w:color="000000"/>
              <w:bottom w:val="single" w:sz="6" w:space="0" w:color="000000"/>
              <w:right w:val="single" w:sz="6" w:space="0" w:color="000000"/>
            </w:tcBorders>
            <w:vAlign w:val="center"/>
          </w:tcPr>
          <w:p w14:paraId="4ED01C2A" w14:textId="77777777" w:rsidR="00046B0D" w:rsidRDefault="00530C55" w:rsidP="00530C55">
            <w:pPr>
              <w:pStyle w:val="ListParagraph"/>
              <w:numPr>
                <w:ilvl w:val="0"/>
                <w:numId w:val="17"/>
              </w:numPr>
              <w:ind w:left="330" w:hanging="186"/>
              <w:rPr>
                <w:rFonts w:ascii="Calibri" w:hAnsi="Calibri" w:cs="Calibri"/>
                <w:sz w:val="20"/>
                <w:szCs w:val="20"/>
              </w:rPr>
            </w:pPr>
            <w:r w:rsidRPr="00C44EC0">
              <w:rPr>
                <w:rFonts w:ascii="Calibri" w:hAnsi="Calibri" w:cs="Calibri"/>
                <w:sz w:val="20"/>
                <w:szCs w:val="20"/>
              </w:rPr>
              <w:t>Vendors</w:t>
            </w:r>
          </w:p>
          <w:p w14:paraId="363FED32" w14:textId="77D5594F" w:rsidR="00530C55" w:rsidRPr="00C44EC0" w:rsidRDefault="00530C55" w:rsidP="00530C55">
            <w:pPr>
              <w:pStyle w:val="ListParagraph"/>
              <w:numPr>
                <w:ilvl w:val="0"/>
                <w:numId w:val="17"/>
              </w:numPr>
              <w:ind w:left="330" w:hanging="186"/>
              <w:rPr>
                <w:rFonts w:ascii="Calibri" w:hAnsi="Calibri" w:cs="Calibri"/>
                <w:sz w:val="20"/>
                <w:szCs w:val="20"/>
              </w:rPr>
            </w:pPr>
            <w:r w:rsidRPr="00C44EC0">
              <w:rPr>
                <w:rFonts w:ascii="Calibri" w:hAnsi="Calibri" w:cs="Calibri"/>
                <w:sz w:val="20"/>
                <w:szCs w:val="20"/>
              </w:rPr>
              <w:t>Entities for Legal Purposes</w:t>
            </w:r>
          </w:p>
        </w:tc>
        <w:tc>
          <w:tcPr>
            <w:tcW w:w="1507" w:type="dxa"/>
            <w:tcBorders>
              <w:top w:val="single" w:sz="6" w:space="0" w:color="000000"/>
              <w:left w:val="single" w:sz="6" w:space="0" w:color="000000"/>
              <w:bottom w:val="single" w:sz="6" w:space="0" w:color="000000"/>
              <w:right w:val="single" w:sz="6" w:space="0" w:color="000000"/>
            </w:tcBorders>
          </w:tcPr>
          <w:p w14:paraId="65ADBC00" w14:textId="77777777" w:rsidR="00530C55" w:rsidRDefault="00530C55" w:rsidP="00046B0D">
            <w:pPr>
              <w:rPr>
                <w:rFonts w:ascii="Calibri" w:hAnsi="Calibri" w:cs="Calibri"/>
                <w:sz w:val="20"/>
                <w:szCs w:val="20"/>
              </w:rPr>
            </w:pPr>
          </w:p>
          <w:p w14:paraId="01F48B33" w14:textId="05F9BF33" w:rsidR="00046B0D" w:rsidRPr="00530C55" w:rsidRDefault="00046B0D" w:rsidP="00046B0D">
            <w:pPr>
              <w:rPr>
                <w:rFonts w:ascii="Calibri" w:hAnsi="Calibri" w:cs="Calibri"/>
                <w:sz w:val="20"/>
                <w:szCs w:val="20"/>
              </w:rPr>
            </w:pPr>
            <w:r>
              <w:rPr>
                <w:rFonts w:ascii="Calibri" w:hAnsi="Calibri" w:cs="Calibri"/>
                <w:sz w:val="20"/>
                <w:szCs w:val="20"/>
              </w:rPr>
              <w:t>Not sold/shared.</w:t>
            </w:r>
          </w:p>
        </w:tc>
      </w:tr>
      <w:tr w:rsidR="006F4D26" w:rsidRPr="00C44EC0" w14:paraId="50A71C95" w14:textId="77777777" w:rsidTr="00530C55">
        <w:tc>
          <w:tcPr>
            <w:tcW w:w="1910" w:type="dxa"/>
            <w:tcBorders>
              <w:top w:val="single" w:sz="6" w:space="0" w:color="000000"/>
              <w:left w:val="single" w:sz="6" w:space="0" w:color="000000"/>
              <w:bottom w:val="single" w:sz="6" w:space="0" w:color="000000"/>
              <w:right w:val="single" w:sz="6" w:space="0" w:color="000000"/>
            </w:tcBorders>
            <w:vAlign w:val="center"/>
          </w:tcPr>
          <w:p w14:paraId="24307FCE" w14:textId="2F3CD17D" w:rsidR="006F4D26" w:rsidRPr="00C44EC0" w:rsidRDefault="006F4D26" w:rsidP="00530C55">
            <w:pPr>
              <w:rPr>
                <w:rFonts w:ascii="Calibri" w:hAnsi="Calibri" w:cs="Calibri"/>
                <w:sz w:val="20"/>
                <w:szCs w:val="20"/>
              </w:rPr>
            </w:pPr>
            <w:r>
              <w:rPr>
                <w:rFonts w:ascii="Calibri" w:hAnsi="Calibri" w:cs="Calibri"/>
                <w:sz w:val="20"/>
                <w:szCs w:val="20"/>
              </w:rPr>
              <w:t>Sensory data (e.g., photos or videos you provide in reviews, customer service call recordings for quality assurance)</w:t>
            </w:r>
          </w:p>
        </w:tc>
        <w:tc>
          <w:tcPr>
            <w:tcW w:w="1430" w:type="dxa"/>
            <w:tcBorders>
              <w:top w:val="single" w:sz="6" w:space="0" w:color="000000"/>
              <w:left w:val="single" w:sz="6" w:space="0" w:color="000000"/>
              <w:bottom w:val="single" w:sz="6" w:space="0" w:color="000000"/>
              <w:right w:val="single" w:sz="6" w:space="0" w:color="000000"/>
            </w:tcBorders>
            <w:vAlign w:val="center"/>
          </w:tcPr>
          <w:p w14:paraId="73A3C57E" w14:textId="20FF3E92" w:rsidR="006F4D26" w:rsidRPr="00C44EC0" w:rsidRDefault="006F4D26" w:rsidP="00530C55">
            <w:pPr>
              <w:rPr>
                <w:rFonts w:ascii="Calibri" w:hAnsi="Calibri" w:cs="Calibri"/>
                <w:sz w:val="20"/>
                <w:szCs w:val="20"/>
              </w:rPr>
            </w:pPr>
            <w:r>
              <w:rPr>
                <w:rFonts w:ascii="Calibri" w:hAnsi="Calibri" w:cs="Calibri"/>
                <w:sz w:val="20"/>
                <w:szCs w:val="20"/>
              </w:rPr>
              <w:t>You</w:t>
            </w:r>
          </w:p>
        </w:tc>
        <w:tc>
          <w:tcPr>
            <w:tcW w:w="2281" w:type="dxa"/>
            <w:tcBorders>
              <w:top w:val="single" w:sz="6" w:space="0" w:color="000000"/>
              <w:left w:val="single" w:sz="6" w:space="0" w:color="000000"/>
              <w:bottom w:val="single" w:sz="6" w:space="0" w:color="000000"/>
              <w:right w:val="single" w:sz="6" w:space="0" w:color="000000"/>
            </w:tcBorders>
            <w:vAlign w:val="center"/>
          </w:tcPr>
          <w:p w14:paraId="4650C9D1" w14:textId="77777777" w:rsidR="006F4D26" w:rsidRDefault="006F4D26" w:rsidP="00530C55">
            <w:pPr>
              <w:numPr>
                <w:ilvl w:val="0"/>
                <w:numId w:val="7"/>
              </w:numPr>
              <w:spacing w:after="0" w:line="240" w:lineRule="auto"/>
              <w:ind w:left="381" w:hanging="270"/>
              <w:rPr>
                <w:rFonts w:ascii="Calibri" w:hAnsi="Calibri" w:cs="Calibri"/>
                <w:sz w:val="20"/>
                <w:szCs w:val="20"/>
              </w:rPr>
            </w:pPr>
            <w:r>
              <w:rPr>
                <w:rFonts w:ascii="Calibri" w:hAnsi="Calibri" w:cs="Calibri"/>
                <w:sz w:val="20"/>
                <w:szCs w:val="20"/>
              </w:rPr>
              <w:t>Provide the Services</w:t>
            </w:r>
          </w:p>
          <w:p w14:paraId="7C57CA14" w14:textId="77777777" w:rsidR="002B1C6E" w:rsidRDefault="002B1C6E" w:rsidP="00530C55">
            <w:pPr>
              <w:numPr>
                <w:ilvl w:val="0"/>
                <w:numId w:val="7"/>
              </w:numPr>
              <w:spacing w:after="0" w:line="240" w:lineRule="auto"/>
              <w:ind w:left="381" w:hanging="270"/>
              <w:rPr>
                <w:rFonts w:ascii="Calibri" w:hAnsi="Calibri" w:cs="Calibri"/>
                <w:sz w:val="20"/>
                <w:szCs w:val="20"/>
              </w:rPr>
            </w:pPr>
            <w:r>
              <w:rPr>
                <w:rFonts w:ascii="Calibri" w:hAnsi="Calibri" w:cs="Calibri"/>
                <w:sz w:val="20"/>
                <w:szCs w:val="20"/>
              </w:rPr>
              <w:t>Personalize the Services</w:t>
            </w:r>
          </w:p>
          <w:p w14:paraId="68B63BD3" w14:textId="65E4AE56" w:rsidR="00BB2E26" w:rsidRDefault="00BB2E26" w:rsidP="00530C55">
            <w:pPr>
              <w:numPr>
                <w:ilvl w:val="0"/>
                <w:numId w:val="7"/>
              </w:numPr>
              <w:spacing w:after="0" w:line="240" w:lineRule="auto"/>
              <w:ind w:left="381" w:hanging="270"/>
              <w:rPr>
                <w:rFonts w:ascii="Calibri" w:hAnsi="Calibri" w:cs="Calibri"/>
                <w:sz w:val="20"/>
                <w:szCs w:val="20"/>
              </w:rPr>
            </w:pPr>
            <w:r>
              <w:rPr>
                <w:rFonts w:ascii="Calibri" w:hAnsi="Calibri" w:cs="Calibri"/>
                <w:sz w:val="20"/>
                <w:szCs w:val="20"/>
              </w:rPr>
              <w:t>Respond to your requests for information</w:t>
            </w:r>
          </w:p>
          <w:p w14:paraId="6CDC73CC" w14:textId="72CB5EB9" w:rsidR="002B1C6E" w:rsidRPr="00BB2E26" w:rsidRDefault="002B1C6E" w:rsidP="00BB2E26">
            <w:pPr>
              <w:numPr>
                <w:ilvl w:val="0"/>
                <w:numId w:val="7"/>
              </w:numPr>
              <w:spacing w:after="0" w:line="240" w:lineRule="auto"/>
              <w:ind w:left="381" w:hanging="270"/>
              <w:rPr>
                <w:rFonts w:ascii="Calibri" w:hAnsi="Calibri" w:cs="Calibri"/>
                <w:sz w:val="20"/>
                <w:szCs w:val="20"/>
              </w:rPr>
            </w:pPr>
            <w:r>
              <w:rPr>
                <w:rFonts w:ascii="Calibri" w:hAnsi="Calibri" w:cs="Calibri"/>
                <w:sz w:val="20"/>
                <w:szCs w:val="20"/>
              </w:rPr>
              <w:lastRenderedPageBreak/>
              <w:t>Analyze and improve the Services</w:t>
            </w:r>
          </w:p>
        </w:tc>
        <w:tc>
          <w:tcPr>
            <w:tcW w:w="2216" w:type="dxa"/>
            <w:tcBorders>
              <w:top w:val="single" w:sz="6" w:space="0" w:color="000000"/>
              <w:left w:val="single" w:sz="6" w:space="0" w:color="000000"/>
              <w:bottom w:val="single" w:sz="6" w:space="0" w:color="000000"/>
              <w:right w:val="single" w:sz="6" w:space="0" w:color="000000"/>
            </w:tcBorders>
            <w:vAlign w:val="center"/>
          </w:tcPr>
          <w:p w14:paraId="5714AD50" w14:textId="77777777" w:rsidR="006F4D26" w:rsidRDefault="00BB2E26" w:rsidP="00530C55">
            <w:pPr>
              <w:pStyle w:val="ListParagraph"/>
              <w:numPr>
                <w:ilvl w:val="0"/>
                <w:numId w:val="17"/>
              </w:numPr>
              <w:ind w:left="330" w:hanging="186"/>
              <w:rPr>
                <w:rFonts w:ascii="Calibri" w:hAnsi="Calibri" w:cs="Calibri"/>
                <w:sz w:val="20"/>
                <w:szCs w:val="20"/>
              </w:rPr>
            </w:pPr>
            <w:r>
              <w:rPr>
                <w:rFonts w:ascii="Calibri" w:hAnsi="Calibri" w:cs="Calibri"/>
                <w:sz w:val="20"/>
                <w:szCs w:val="20"/>
              </w:rPr>
              <w:lastRenderedPageBreak/>
              <w:t>Vendors</w:t>
            </w:r>
          </w:p>
          <w:p w14:paraId="60535111" w14:textId="268000FC" w:rsidR="00BB2E26" w:rsidRPr="00C44EC0" w:rsidRDefault="00040739" w:rsidP="00530C55">
            <w:pPr>
              <w:pStyle w:val="ListParagraph"/>
              <w:numPr>
                <w:ilvl w:val="0"/>
                <w:numId w:val="17"/>
              </w:numPr>
              <w:ind w:left="330" w:hanging="186"/>
              <w:rPr>
                <w:rFonts w:ascii="Calibri" w:hAnsi="Calibri" w:cs="Calibri"/>
                <w:sz w:val="20"/>
                <w:szCs w:val="20"/>
              </w:rPr>
            </w:pPr>
            <w:r>
              <w:rPr>
                <w:rFonts w:ascii="Calibri" w:hAnsi="Calibri" w:cs="Calibri"/>
                <w:sz w:val="20"/>
                <w:szCs w:val="20"/>
              </w:rPr>
              <w:t>Entities for Legal Purposes</w:t>
            </w:r>
          </w:p>
        </w:tc>
        <w:tc>
          <w:tcPr>
            <w:tcW w:w="1507" w:type="dxa"/>
            <w:tcBorders>
              <w:top w:val="single" w:sz="6" w:space="0" w:color="000000"/>
              <w:left w:val="single" w:sz="6" w:space="0" w:color="000000"/>
              <w:bottom w:val="single" w:sz="6" w:space="0" w:color="000000"/>
              <w:right w:val="single" w:sz="6" w:space="0" w:color="000000"/>
            </w:tcBorders>
          </w:tcPr>
          <w:p w14:paraId="36A67AAB" w14:textId="77777777" w:rsidR="006F4D26" w:rsidRDefault="006F4D26" w:rsidP="00046B0D">
            <w:pPr>
              <w:rPr>
                <w:rFonts w:ascii="Calibri" w:hAnsi="Calibri" w:cs="Calibri"/>
                <w:sz w:val="20"/>
                <w:szCs w:val="20"/>
              </w:rPr>
            </w:pPr>
          </w:p>
          <w:p w14:paraId="3FCBB523" w14:textId="77777777" w:rsidR="00040739" w:rsidRDefault="00040739" w:rsidP="00046B0D">
            <w:pPr>
              <w:rPr>
                <w:rFonts w:ascii="Calibri" w:hAnsi="Calibri" w:cs="Calibri"/>
                <w:sz w:val="20"/>
                <w:szCs w:val="20"/>
              </w:rPr>
            </w:pPr>
          </w:p>
          <w:p w14:paraId="7759F208" w14:textId="5DDE9A20" w:rsidR="00040739" w:rsidRDefault="00040739" w:rsidP="00046B0D">
            <w:pPr>
              <w:rPr>
                <w:rFonts w:ascii="Calibri" w:hAnsi="Calibri" w:cs="Calibri"/>
                <w:sz w:val="20"/>
                <w:szCs w:val="20"/>
              </w:rPr>
            </w:pPr>
            <w:r>
              <w:rPr>
                <w:rFonts w:ascii="Calibri" w:hAnsi="Calibri" w:cs="Calibri"/>
                <w:sz w:val="20"/>
                <w:szCs w:val="20"/>
              </w:rPr>
              <w:t>Not sold/shared.</w:t>
            </w:r>
          </w:p>
        </w:tc>
      </w:tr>
      <w:tr w:rsidR="00875D00" w:rsidRPr="00C44EC0" w14:paraId="04EF3FC7" w14:textId="77777777" w:rsidTr="00530C55">
        <w:tc>
          <w:tcPr>
            <w:tcW w:w="1910" w:type="dxa"/>
            <w:tcBorders>
              <w:top w:val="single" w:sz="6" w:space="0" w:color="000000"/>
              <w:left w:val="single" w:sz="6" w:space="0" w:color="000000"/>
              <w:bottom w:val="single" w:sz="6" w:space="0" w:color="000000"/>
              <w:right w:val="single" w:sz="6" w:space="0" w:color="000000"/>
            </w:tcBorders>
            <w:vAlign w:val="center"/>
          </w:tcPr>
          <w:p w14:paraId="06D47A78" w14:textId="52217B19" w:rsidR="00875D00" w:rsidRDefault="00875D00" w:rsidP="00530C55">
            <w:pPr>
              <w:rPr>
                <w:rFonts w:ascii="Calibri" w:hAnsi="Calibri" w:cs="Calibri"/>
                <w:sz w:val="20"/>
                <w:szCs w:val="20"/>
              </w:rPr>
            </w:pPr>
            <w:r>
              <w:rPr>
                <w:rFonts w:ascii="Calibri" w:hAnsi="Calibri" w:cs="Calibri"/>
                <w:sz w:val="20"/>
                <w:szCs w:val="20"/>
              </w:rPr>
              <w:t>Account log-in credentials</w:t>
            </w:r>
          </w:p>
        </w:tc>
        <w:tc>
          <w:tcPr>
            <w:tcW w:w="1430" w:type="dxa"/>
            <w:tcBorders>
              <w:top w:val="single" w:sz="6" w:space="0" w:color="000000"/>
              <w:left w:val="single" w:sz="6" w:space="0" w:color="000000"/>
              <w:bottom w:val="single" w:sz="6" w:space="0" w:color="000000"/>
              <w:right w:val="single" w:sz="6" w:space="0" w:color="000000"/>
            </w:tcBorders>
            <w:vAlign w:val="center"/>
          </w:tcPr>
          <w:p w14:paraId="206B0292" w14:textId="00301A1E" w:rsidR="00875D00" w:rsidRDefault="00040739" w:rsidP="00530C55">
            <w:pPr>
              <w:rPr>
                <w:rFonts w:ascii="Calibri" w:hAnsi="Calibri" w:cs="Calibri"/>
                <w:sz w:val="20"/>
                <w:szCs w:val="20"/>
              </w:rPr>
            </w:pPr>
            <w:r>
              <w:rPr>
                <w:rFonts w:ascii="Calibri" w:hAnsi="Calibri" w:cs="Calibri"/>
                <w:sz w:val="20"/>
                <w:szCs w:val="20"/>
              </w:rPr>
              <w:t>You</w:t>
            </w:r>
          </w:p>
        </w:tc>
        <w:tc>
          <w:tcPr>
            <w:tcW w:w="2281" w:type="dxa"/>
            <w:tcBorders>
              <w:top w:val="single" w:sz="6" w:space="0" w:color="000000"/>
              <w:left w:val="single" w:sz="6" w:space="0" w:color="000000"/>
              <w:bottom w:val="single" w:sz="6" w:space="0" w:color="000000"/>
              <w:right w:val="single" w:sz="6" w:space="0" w:color="000000"/>
            </w:tcBorders>
            <w:vAlign w:val="center"/>
          </w:tcPr>
          <w:p w14:paraId="3CB80F72" w14:textId="77777777" w:rsidR="00875D00" w:rsidRDefault="00040739" w:rsidP="00530C55">
            <w:pPr>
              <w:numPr>
                <w:ilvl w:val="0"/>
                <w:numId w:val="7"/>
              </w:numPr>
              <w:spacing w:after="0" w:line="240" w:lineRule="auto"/>
              <w:ind w:left="381" w:hanging="270"/>
              <w:rPr>
                <w:rFonts w:ascii="Calibri" w:hAnsi="Calibri" w:cs="Calibri"/>
                <w:sz w:val="20"/>
                <w:szCs w:val="20"/>
              </w:rPr>
            </w:pPr>
            <w:r>
              <w:rPr>
                <w:rFonts w:ascii="Calibri" w:hAnsi="Calibri" w:cs="Calibri"/>
                <w:sz w:val="20"/>
                <w:szCs w:val="20"/>
              </w:rPr>
              <w:t>Provide the Services</w:t>
            </w:r>
          </w:p>
          <w:p w14:paraId="444E5EA0" w14:textId="431FC2F8" w:rsidR="00917293" w:rsidRPr="00917293" w:rsidRDefault="00917293" w:rsidP="00917293">
            <w:pPr>
              <w:numPr>
                <w:ilvl w:val="0"/>
                <w:numId w:val="7"/>
              </w:numPr>
              <w:spacing w:after="0" w:line="240" w:lineRule="auto"/>
              <w:ind w:left="381" w:hanging="270"/>
              <w:rPr>
                <w:rFonts w:ascii="Calibri" w:hAnsi="Calibri" w:cs="Calibri"/>
                <w:sz w:val="20"/>
                <w:szCs w:val="20"/>
              </w:rPr>
            </w:pPr>
            <w:r w:rsidRPr="00C44EC0">
              <w:rPr>
                <w:rFonts w:ascii="Calibri" w:hAnsi="Calibri" w:cs="Calibri"/>
                <w:sz w:val="20"/>
                <w:szCs w:val="20"/>
              </w:rPr>
              <w:t>For security and legal purposes</w:t>
            </w:r>
          </w:p>
        </w:tc>
        <w:tc>
          <w:tcPr>
            <w:tcW w:w="2216" w:type="dxa"/>
            <w:tcBorders>
              <w:top w:val="single" w:sz="6" w:space="0" w:color="000000"/>
              <w:left w:val="single" w:sz="6" w:space="0" w:color="000000"/>
              <w:bottom w:val="single" w:sz="6" w:space="0" w:color="000000"/>
              <w:right w:val="single" w:sz="6" w:space="0" w:color="000000"/>
            </w:tcBorders>
            <w:vAlign w:val="center"/>
          </w:tcPr>
          <w:p w14:paraId="406EF19B" w14:textId="77777777" w:rsidR="00917293" w:rsidRDefault="00917293" w:rsidP="00917293">
            <w:pPr>
              <w:pStyle w:val="ListParagraph"/>
              <w:ind w:left="330"/>
              <w:rPr>
                <w:rFonts w:ascii="Calibri" w:hAnsi="Calibri" w:cs="Calibri"/>
                <w:sz w:val="20"/>
                <w:szCs w:val="20"/>
              </w:rPr>
            </w:pPr>
          </w:p>
          <w:p w14:paraId="2C5B0839" w14:textId="7561B523" w:rsidR="00875D00" w:rsidRDefault="00917293" w:rsidP="00530C55">
            <w:pPr>
              <w:pStyle w:val="ListParagraph"/>
              <w:numPr>
                <w:ilvl w:val="0"/>
                <w:numId w:val="17"/>
              </w:numPr>
              <w:ind w:left="330" w:hanging="186"/>
              <w:rPr>
                <w:rFonts w:ascii="Calibri" w:hAnsi="Calibri" w:cs="Calibri"/>
                <w:sz w:val="20"/>
                <w:szCs w:val="20"/>
              </w:rPr>
            </w:pPr>
            <w:r>
              <w:rPr>
                <w:rFonts w:ascii="Calibri" w:hAnsi="Calibri" w:cs="Calibri"/>
                <w:sz w:val="20"/>
                <w:szCs w:val="20"/>
              </w:rPr>
              <w:t>Vendors</w:t>
            </w:r>
          </w:p>
          <w:p w14:paraId="0D90F3D3" w14:textId="26C52D25" w:rsidR="00917293" w:rsidRDefault="00917293" w:rsidP="00530C55">
            <w:pPr>
              <w:pStyle w:val="ListParagraph"/>
              <w:numPr>
                <w:ilvl w:val="0"/>
                <w:numId w:val="17"/>
              </w:numPr>
              <w:ind w:left="330" w:hanging="186"/>
              <w:rPr>
                <w:rFonts w:ascii="Calibri" w:hAnsi="Calibri" w:cs="Calibri"/>
                <w:sz w:val="20"/>
                <w:szCs w:val="20"/>
              </w:rPr>
            </w:pPr>
            <w:r>
              <w:rPr>
                <w:rFonts w:ascii="Calibri" w:hAnsi="Calibri" w:cs="Calibri"/>
                <w:sz w:val="20"/>
                <w:szCs w:val="20"/>
              </w:rPr>
              <w:t>Entities for Legal Purposes</w:t>
            </w:r>
          </w:p>
        </w:tc>
        <w:tc>
          <w:tcPr>
            <w:tcW w:w="1507" w:type="dxa"/>
            <w:tcBorders>
              <w:top w:val="single" w:sz="6" w:space="0" w:color="000000"/>
              <w:left w:val="single" w:sz="6" w:space="0" w:color="000000"/>
              <w:bottom w:val="single" w:sz="6" w:space="0" w:color="000000"/>
              <w:right w:val="single" w:sz="6" w:space="0" w:color="000000"/>
            </w:tcBorders>
          </w:tcPr>
          <w:p w14:paraId="20B7FA45" w14:textId="77777777" w:rsidR="00875D00" w:rsidRDefault="00875D00" w:rsidP="00046B0D">
            <w:pPr>
              <w:rPr>
                <w:rFonts w:ascii="Calibri" w:hAnsi="Calibri" w:cs="Calibri"/>
                <w:sz w:val="20"/>
                <w:szCs w:val="20"/>
              </w:rPr>
            </w:pPr>
          </w:p>
          <w:p w14:paraId="0CE69503" w14:textId="33562596" w:rsidR="00917293" w:rsidRDefault="00917293" w:rsidP="00046B0D">
            <w:pPr>
              <w:rPr>
                <w:rFonts w:ascii="Calibri" w:hAnsi="Calibri" w:cs="Calibri"/>
                <w:sz w:val="20"/>
                <w:szCs w:val="20"/>
              </w:rPr>
            </w:pPr>
            <w:r>
              <w:rPr>
                <w:rFonts w:ascii="Calibri" w:hAnsi="Calibri" w:cs="Calibri"/>
                <w:sz w:val="20"/>
                <w:szCs w:val="20"/>
              </w:rPr>
              <w:t>Not sold/shared.</w:t>
            </w:r>
          </w:p>
        </w:tc>
      </w:tr>
      <w:tr w:rsidR="00944B29" w:rsidRPr="00C44EC0" w14:paraId="14599D9D" w14:textId="77777777" w:rsidTr="00530C55">
        <w:tc>
          <w:tcPr>
            <w:tcW w:w="1910" w:type="dxa"/>
            <w:tcBorders>
              <w:top w:val="single" w:sz="6" w:space="0" w:color="000000"/>
              <w:left w:val="single" w:sz="6" w:space="0" w:color="000000"/>
              <w:bottom w:val="single" w:sz="6" w:space="0" w:color="000000"/>
              <w:right w:val="single" w:sz="6" w:space="0" w:color="000000"/>
            </w:tcBorders>
            <w:vAlign w:val="center"/>
          </w:tcPr>
          <w:p w14:paraId="51C566E3" w14:textId="57F4545D" w:rsidR="00944B29" w:rsidRDefault="00944B29" w:rsidP="00944B29">
            <w:pPr>
              <w:rPr>
                <w:rFonts w:ascii="Calibri" w:hAnsi="Calibri" w:cs="Calibri"/>
                <w:sz w:val="20"/>
                <w:szCs w:val="20"/>
              </w:rPr>
            </w:pPr>
            <w:r>
              <w:rPr>
                <w:rFonts w:ascii="Calibri" w:hAnsi="Calibri" w:cs="Calibri"/>
                <w:sz w:val="20"/>
                <w:szCs w:val="20"/>
              </w:rPr>
              <w:t>Surveys and sweepstakes information</w:t>
            </w:r>
          </w:p>
        </w:tc>
        <w:tc>
          <w:tcPr>
            <w:tcW w:w="1430" w:type="dxa"/>
            <w:tcBorders>
              <w:top w:val="single" w:sz="6" w:space="0" w:color="000000"/>
              <w:left w:val="single" w:sz="6" w:space="0" w:color="000000"/>
              <w:bottom w:val="single" w:sz="6" w:space="0" w:color="000000"/>
              <w:right w:val="single" w:sz="6" w:space="0" w:color="000000"/>
            </w:tcBorders>
            <w:vAlign w:val="center"/>
          </w:tcPr>
          <w:p w14:paraId="1D0903E9" w14:textId="26940006" w:rsidR="00944B29" w:rsidRDefault="00944B29" w:rsidP="00944B29">
            <w:pPr>
              <w:rPr>
                <w:rFonts w:ascii="Calibri" w:hAnsi="Calibri" w:cs="Calibri"/>
                <w:sz w:val="20"/>
                <w:szCs w:val="20"/>
              </w:rPr>
            </w:pPr>
            <w:r>
              <w:rPr>
                <w:rFonts w:ascii="Calibri" w:hAnsi="Calibri" w:cs="Calibri"/>
                <w:sz w:val="20"/>
                <w:szCs w:val="20"/>
              </w:rPr>
              <w:t>You</w:t>
            </w:r>
          </w:p>
        </w:tc>
        <w:tc>
          <w:tcPr>
            <w:tcW w:w="2281" w:type="dxa"/>
            <w:tcBorders>
              <w:top w:val="single" w:sz="6" w:space="0" w:color="000000"/>
              <w:left w:val="single" w:sz="6" w:space="0" w:color="000000"/>
              <w:bottom w:val="single" w:sz="6" w:space="0" w:color="000000"/>
              <w:right w:val="single" w:sz="6" w:space="0" w:color="000000"/>
            </w:tcBorders>
            <w:vAlign w:val="center"/>
          </w:tcPr>
          <w:p w14:paraId="483566D6" w14:textId="77777777" w:rsidR="00944B29" w:rsidRDefault="00944B29" w:rsidP="00944B29">
            <w:pPr>
              <w:numPr>
                <w:ilvl w:val="0"/>
                <w:numId w:val="7"/>
              </w:numPr>
              <w:spacing w:after="0" w:line="240" w:lineRule="auto"/>
              <w:ind w:left="381" w:hanging="270"/>
              <w:rPr>
                <w:rFonts w:ascii="Calibri" w:hAnsi="Calibri" w:cs="Calibri"/>
                <w:sz w:val="20"/>
                <w:szCs w:val="20"/>
              </w:rPr>
            </w:pPr>
            <w:r>
              <w:rPr>
                <w:rFonts w:ascii="Calibri" w:hAnsi="Calibri" w:cs="Calibri"/>
                <w:sz w:val="20"/>
                <w:szCs w:val="20"/>
              </w:rPr>
              <w:t>Provide the Services</w:t>
            </w:r>
          </w:p>
          <w:p w14:paraId="5BD5F85A" w14:textId="77777777" w:rsidR="00944B29" w:rsidRDefault="00944B29" w:rsidP="00944B29">
            <w:pPr>
              <w:numPr>
                <w:ilvl w:val="0"/>
                <w:numId w:val="7"/>
              </w:numPr>
              <w:spacing w:after="0" w:line="240" w:lineRule="auto"/>
              <w:ind w:left="381" w:hanging="270"/>
              <w:rPr>
                <w:rFonts w:ascii="Calibri" w:hAnsi="Calibri" w:cs="Calibri"/>
                <w:sz w:val="20"/>
                <w:szCs w:val="20"/>
              </w:rPr>
            </w:pPr>
            <w:r>
              <w:rPr>
                <w:rFonts w:ascii="Calibri" w:hAnsi="Calibri" w:cs="Calibri"/>
                <w:sz w:val="20"/>
                <w:szCs w:val="20"/>
              </w:rPr>
              <w:t>Personalize the Services</w:t>
            </w:r>
          </w:p>
          <w:p w14:paraId="023CEE1B" w14:textId="77777777" w:rsidR="00944B29" w:rsidRDefault="00944B29" w:rsidP="00944B29">
            <w:pPr>
              <w:numPr>
                <w:ilvl w:val="0"/>
                <w:numId w:val="7"/>
              </w:numPr>
              <w:spacing w:after="0" w:line="240" w:lineRule="auto"/>
              <w:ind w:left="381" w:hanging="270"/>
              <w:rPr>
                <w:rFonts w:ascii="Calibri" w:hAnsi="Calibri" w:cs="Calibri"/>
                <w:sz w:val="20"/>
                <w:szCs w:val="20"/>
              </w:rPr>
            </w:pPr>
            <w:r>
              <w:rPr>
                <w:rFonts w:ascii="Calibri" w:hAnsi="Calibri" w:cs="Calibri"/>
                <w:sz w:val="20"/>
                <w:szCs w:val="20"/>
              </w:rPr>
              <w:t>Respond to your requests for information</w:t>
            </w:r>
          </w:p>
          <w:p w14:paraId="7DE7B544" w14:textId="0A4AEF10" w:rsidR="00944B29" w:rsidRDefault="00944B29" w:rsidP="00944B29">
            <w:pPr>
              <w:numPr>
                <w:ilvl w:val="0"/>
                <w:numId w:val="7"/>
              </w:numPr>
              <w:spacing w:after="0" w:line="240" w:lineRule="auto"/>
              <w:ind w:left="381" w:hanging="270"/>
              <w:rPr>
                <w:rFonts w:ascii="Calibri" w:hAnsi="Calibri" w:cs="Calibri"/>
                <w:sz w:val="20"/>
                <w:szCs w:val="20"/>
              </w:rPr>
            </w:pPr>
            <w:r>
              <w:rPr>
                <w:rFonts w:ascii="Calibri" w:hAnsi="Calibri" w:cs="Calibri"/>
                <w:sz w:val="20"/>
                <w:szCs w:val="20"/>
              </w:rPr>
              <w:t>Analyze and improve the Services</w:t>
            </w:r>
          </w:p>
        </w:tc>
        <w:tc>
          <w:tcPr>
            <w:tcW w:w="2216" w:type="dxa"/>
            <w:tcBorders>
              <w:top w:val="single" w:sz="6" w:space="0" w:color="000000"/>
              <w:left w:val="single" w:sz="6" w:space="0" w:color="000000"/>
              <w:bottom w:val="single" w:sz="6" w:space="0" w:color="000000"/>
              <w:right w:val="single" w:sz="6" w:space="0" w:color="000000"/>
            </w:tcBorders>
            <w:vAlign w:val="center"/>
          </w:tcPr>
          <w:p w14:paraId="0DAA6EA9" w14:textId="77777777" w:rsidR="00944B29" w:rsidRDefault="00944B29" w:rsidP="00944B29">
            <w:pPr>
              <w:pStyle w:val="ListParagraph"/>
              <w:ind w:left="330"/>
              <w:rPr>
                <w:rFonts w:ascii="Calibri" w:hAnsi="Calibri" w:cs="Calibri"/>
                <w:sz w:val="20"/>
                <w:szCs w:val="20"/>
              </w:rPr>
            </w:pPr>
          </w:p>
          <w:p w14:paraId="4071CF51" w14:textId="77777777" w:rsidR="00944B29" w:rsidRDefault="00944B29" w:rsidP="00944B29">
            <w:pPr>
              <w:pStyle w:val="ListParagraph"/>
              <w:numPr>
                <w:ilvl w:val="0"/>
                <w:numId w:val="17"/>
              </w:numPr>
              <w:ind w:left="330" w:hanging="186"/>
              <w:rPr>
                <w:rFonts w:ascii="Calibri" w:hAnsi="Calibri" w:cs="Calibri"/>
                <w:sz w:val="20"/>
                <w:szCs w:val="20"/>
              </w:rPr>
            </w:pPr>
            <w:r>
              <w:rPr>
                <w:rFonts w:ascii="Calibri" w:hAnsi="Calibri" w:cs="Calibri"/>
                <w:sz w:val="20"/>
                <w:szCs w:val="20"/>
              </w:rPr>
              <w:t>Vendors</w:t>
            </w:r>
          </w:p>
          <w:p w14:paraId="3D21F7AD" w14:textId="27A001CD" w:rsidR="00944B29" w:rsidRPr="00944B29" w:rsidRDefault="00944B29" w:rsidP="00944B29">
            <w:pPr>
              <w:pStyle w:val="ListParagraph"/>
              <w:numPr>
                <w:ilvl w:val="0"/>
                <w:numId w:val="17"/>
              </w:numPr>
              <w:ind w:left="330" w:hanging="186"/>
              <w:rPr>
                <w:rFonts w:ascii="Calibri" w:hAnsi="Calibri" w:cs="Calibri"/>
                <w:sz w:val="20"/>
                <w:szCs w:val="20"/>
              </w:rPr>
            </w:pPr>
            <w:r w:rsidRPr="00944B29">
              <w:rPr>
                <w:rFonts w:ascii="Calibri" w:hAnsi="Calibri" w:cs="Calibri"/>
                <w:sz w:val="20"/>
                <w:szCs w:val="20"/>
              </w:rPr>
              <w:t>Entities for Legal Purposes</w:t>
            </w:r>
          </w:p>
        </w:tc>
        <w:tc>
          <w:tcPr>
            <w:tcW w:w="1507" w:type="dxa"/>
            <w:tcBorders>
              <w:top w:val="single" w:sz="6" w:space="0" w:color="000000"/>
              <w:left w:val="single" w:sz="6" w:space="0" w:color="000000"/>
              <w:bottom w:val="single" w:sz="6" w:space="0" w:color="000000"/>
              <w:right w:val="single" w:sz="6" w:space="0" w:color="000000"/>
            </w:tcBorders>
          </w:tcPr>
          <w:p w14:paraId="3A34E360" w14:textId="77777777" w:rsidR="00944B29" w:rsidRDefault="00944B29" w:rsidP="00944B29">
            <w:pPr>
              <w:rPr>
                <w:rFonts w:ascii="Calibri" w:hAnsi="Calibri" w:cs="Calibri"/>
                <w:sz w:val="20"/>
                <w:szCs w:val="20"/>
              </w:rPr>
            </w:pPr>
          </w:p>
          <w:p w14:paraId="33D9E413" w14:textId="77777777" w:rsidR="00944B29" w:rsidRDefault="00944B29" w:rsidP="00944B29">
            <w:pPr>
              <w:rPr>
                <w:rFonts w:ascii="Calibri" w:hAnsi="Calibri" w:cs="Calibri"/>
                <w:sz w:val="20"/>
                <w:szCs w:val="20"/>
              </w:rPr>
            </w:pPr>
          </w:p>
          <w:p w14:paraId="5B2778FE" w14:textId="16221059" w:rsidR="00944B29" w:rsidRDefault="00944B29" w:rsidP="00944B29">
            <w:pPr>
              <w:rPr>
                <w:rFonts w:ascii="Calibri" w:hAnsi="Calibri" w:cs="Calibri"/>
                <w:sz w:val="20"/>
                <w:szCs w:val="20"/>
              </w:rPr>
            </w:pPr>
            <w:r>
              <w:rPr>
                <w:rFonts w:ascii="Calibri" w:hAnsi="Calibri" w:cs="Calibri"/>
                <w:sz w:val="20"/>
                <w:szCs w:val="20"/>
              </w:rPr>
              <w:t>Not sold/shared.</w:t>
            </w:r>
          </w:p>
        </w:tc>
      </w:tr>
    </w:tbl>
    <w:p w14:paraId="41B50C40" w14:textId="77777777" w:rsidR="00100D1D" w:rsidRDefault="00100D1D" w:rsidP="00383FA9">
      <w:pPr>
        <w:rPr>
          <w:rFonts w:ascii="Calibri" w:hAnsi="Calibri" w:cs="Calibri"/>
        </w:rPr>
      </w:pPr>
    </w:p>
    <w:p w14:paraId="5D5B3E20" w14:textId="3340952C" w:rsidR="005B4AE9" w:rsidRPr="005B4AE9" w:rsidRDefault="005B4AE9" w:rsidP="005B4AE9">
      <w:pPr>
        <w:rPr>
          <w:rFonts w:ascii="Calibri" w:hAnsi="Calibri" w:cs="Calibri"/>
        </w:rPr>
      </w:pPr>
      <w:r w:rsidRPr="005B4AE9">
        <w:rPr>
          <w:rFonts w:ascii="Calibri" w:hAnsi="Calibri" w:cs="Calibri"/>
          <w:u w:val="single"/>
        </w:rPr>
        <w:t>Your Choices Regarding “Sharing” and “Selling”:</w:t>
      </w:r>
      <w:r w:rsidRPr="005B4AE9">
        <w:rPr>
          <w:rFonts w:ascii="Calibri" w:hAnsi="Calibri" w:cs="Calibri"/>
        </w:rPr>
        <w:t xml:space="preserve"> You have the right to opt out of </w:t>
      </w:r>
      <w:r>
        <w:rPr>
          <w:rFonts w:ascii="Calibri" w:hAnsi="Calibri" w:cs="Calibri"/>
        </w:rPr>
        <w:t>our</w:t>
      </w:r>
      <w:r w:rsidRPr="005B4AE9">
        <w:rPr>
          <w:rFonts w:ascii="Calibri" w:hAnsi="Calibri" w:cs="Calibri"/>
        </w:rPr>
        <w:t xml:space="preserve"> sale/sharing of your </w:t>
      </w:r>
      <w:r w:rsidR="003227B8">
        <w:rPr>
          <w:rFonts w:ascii="Calibri" w:hAnsi="Calibri" w:cs="Calibri"/>
        </w:rPr>
        <w:t>p</w:t>
      </w:r>
      <w:r w:rsidRPr="005B4AE9">
        <w:rPr>
          <w:rFonts w:ascii="Calibri" w:hAnsi="Calibri" w:cs="Calibri"/>
        </w:rPr>
        <w:t xml:space="preserve">ersonal </w:t>
      </w:r>
      <w:r w:rsidR="003227B8">
        <w:rPr>
          <w:rFonts w:ascii="Calibri" w:hAnsi="Calibri" w:cs="Calibri"/>
        </w:rPr>
        <w:t>i</w:t>
      </w:r>
      <w:r w:rsidRPr="005B4AE9">
        <w:rPr>
          <w:rFonts w:ascii="Calibri" w:hAnsi="Calibri" w:cs="Calibri"/>
        </w:rPr>
        <w:t xml:space="preserve">nformation for purposes of online analytics and advertising by </w:t>
      </w:r>
      <w:r>
        <w:rPr>
          <w:rFonts w:ascii="Calibri" w:hAnsi="Calibri" w:cs="Calibri"/>
        </w:rPr>
        <w:t xml:space="preserve">contacting us as </w:t>
      </w:r>
      <w:r w:rsidR="003227B8">
        <w:rPr>
          <w:rFonts w:ascii="Calibri" w:hAnsi="Calibri" w:cs="Calibri"/>
        </w:rPr>
        <w:t xml:space="preserve">indicated in the </w:t>
      </w:r>
      <w:commentRangeStart w:id="11"/>
      <w:r w:rsidR="003227B8">
        <w:rPr>
          <w:rFonts w:ascii="Calibri" w:hAnsi="Calibri" w:cs="Calibri"/>
        </w:rPr>
        <w:t>“Your Rights and Choices”</w:t>
      </w:r>
      <w:commentRangeEnd w:id="11"/>
      <w:r w:rsidR="006273A5">
        <w:rPr>
          <w:rStyle w:val="CommentReference"/>
        </w:rPr>
        <w:commentReference w:id="11"/>
      </w:r>
      <w:r w:rsidR="003227B8">
        <w:rPr>
          <w:rFonts w:ascii="Calibri" w:hAnsi="Calibri" w:cs="Calibri"/>
        </w:rPr>
        <w:t xml:space="preserve"> section above.</w:t>
      </w:r>
      <w:r>
        <w:rPr>
          <w:rFonts w:ascii="Calibri" w:hAnsi="Calibri" w:cs="Calibri"/>
        </w:rPr>
        <w:t xml:space="preserve"> </w:t>
      </w:r>
      <w:r w:rsidRPr="005B4AE9">
        <w:rPr>
          <w:rFonts w:ascii="Calibri" w:hAnsi="Calibri" w:cs="Calibri"/>
        </w:rPr>
        <w:t>Please note that we will also honor browser-based opt out signals (such as the global privacy control) in accordance with our legal obligations.</w:t>
      </w:r>
    </w:p>
    <w:p w14:paraId="106B4877" w14:textId="77777777" w:rsidR="005B4AE9" w:rsidRPr="005B4AE9" w:rsidRDefault="005B4AE9" w:rsidP="005B4AE9">
      <w:pPr>
        <w:rPr>
          <w:rFonts w:ascii="Calibri" w:hAnsi="Calibri" w:cs="Calibri"/>
        </w:rPr>
      </w:pPr>
      <w:r w:rsidRPr="005B4AE9">
        <w:rPr>
          <w:rFonts w:ascii="Calibri" w:hAnsi="Calibri" w:cs="Calibri"/>
          <w:u w:val="single"/>
        </w:rPr>
        <w:t>Other CCPA rights.</w:t>
      </w:r>
    </w:p>
    <w:p w14:paraId="56C3514E" w14:textId="6911A164" w:rsidR="00545708" w:rsidRPr="00545708" w:rsidRDefault="00545708" w:rsidP="00545708">
      <w:pPr>
        <w:rPr>
          <w:rFonts w:ascii="Calibri" w:hAnsi="Calibri" w:cs="Calibri"/>
          <w:bCs/>
        </w:rPr>
      </w:pPr>
      <w:r w:rsidRPr="00545708">
        <w:rPr>
          <w:rFonts w:ascii="Calibri" w:hAnsi="Calibri" w:cs="Calibri"/>
          <w:bCs/>
        </w:rPr>
        <w:t xml:space="preserve">Please see the </w:t>
      </w:r>
      <w:commentRangeStart w:id="12"/>
      <w:r w:rsidRPr="00545708">
        <w:rPr>
          <w:rFonts w:ascii="Calibri" w:hAnsi="Calibri" w:cs="Calibri"/>
          <w:bCs/>
        </w:rPr>
        <w:t>"</w:t>
      </w:r>
      <w:r w:rsidR="003227B8">
        <w:rPr>
          <w:rFonts w:ascii="Calibri" w:hAnsi="Calibri" w:cs="Calibri"/>
          <w:bCs/>
        </w:rPr>
        <w:t>Your</w:t>
      </w:r>
      <w:r w:rsidRPr="00545708">
        <w:rPr>
          <w:rFonts w:ascii="Calibri" w:hAnsi="Calibri" w:cs="Calibri"/>
          <w:bCs/>
        </w:rPr>
        <w:t xml:space="preserve"> Rights and Choices" </w:t>
      </w:r>
      <w:commentRangeEnd w:id="12"/>
      <w:r w:rsidR="001B513A">
        <w:rPr>
          <w:rStyle w:val="CommentReference"/>
        </w:rPr>
        <w:commentReference w:id="12"/>
      </w:r>
      <w:r w:rsidRPr="00545708">
        <w:rPr>
          <w:rFonts w:ascii="Calibri" w:hAnsi="Calibri" w:cs="Calibri"/>
          <w:bCs/>
        </w:rPr>
        <w:t>section of our Privacy Policy above for information about the additional rights you have with respect to your personal information under California law and how to exercise them.</w:t>
      </w:r>
    </w:p>
    <w:p w14:paraId="59E33C89" w14:textId="2D834768" w:rsidR="00545708" w:rsidRPr="00545708" w:rsidRDefault="00545708" w:rsidP="00545708">
      <w:pPr>
        <w:rPr>
          <w:rFonts w:ascii="Calibri" w:hAnsi="Calibri" w:cs="Calibri"/>
          <w:bCs/>
        </w:rPr>
      </w:pPr>
      <w:r w:rsidRPr="00545708">
        <w:rPr>
          <w:rFonts w:ascii="Calibri" w:hAnsi="Calibri" w:cs="Calibri"/>
          <w:bCs/>
        </w:rPr>
        <w:t xml:space="preserve">If we ever offer any financial incentives in exchange for </w:t>
      </w:r>
      <w:r w:rsidR="00E36E04">
        <w:rPr>
          <w:rFonts w:ascii="Calibri" w:hAnsi="Calibri" w:cs="Calibri"/>
          <w:bCs/>
        </w:rPr>
        <w:t>y</w:t>
      </w:r>
      <w:r w:rsidRPr="00545708">
        <w:rPr>
          <w:rFonts w:ascii="Calibri" w:hAnsi="Calibri" w:cs="Calibri"/>
          <w:bCs/>
        </w:rPr>
        <w:t xml:space="preserve">our </w:t>
      </w:r>
      <w:r w:rsidR="00E36E04">
        <w:rPr>
          <w:rFonts w:ascii="Calibri" w:hAnsi="Calibri" w:cs="Calibri"/>
          <w:bCs/>
        </w:rPr>
        <w:t>p</w:t>
      </w:r>
      <w:r w:rsidRPr="00545708">
        <w:rPr>
          <w:rFonts w:ascii="Calibri" w:hAnsi="Calibri" w:cs="Calibri"/>
          <w:bCs/>
        </w:rPr>
        <w:t xml:space="preserve">ersonal </w:t>
      </w:r>
      <w:r w:rsidR="00E36E04">
        <w:rPr>
          <w:rFonts w:ascii="Calibri" w:hAnsi="Calibri" w:cs="Calibri"/>
          <w:bCs/>
        </w:rPr>
        <w:t>i</w:t>
      </w:r>
      <w:r w:rsidRPr="00545708">
        <w:rPr>
          <w:rFonts w:ascii="Calibri" w:hAnsi="Calibri" w:cs="Calibri"/>
          <w:bCs/>
        </w:rPr>
        <w:t xml:space="preserve">nformation, we will provide </w:t>
      </w:r>
      <w:r w:rsidR="00E36E04">
        <w:rPr>
          <w:rFonts w:ascii="Calibri" w:hAnsi="Calibri" w:cs="Calibri"/>
          <w:bCs/>
        </w:rPr>
        <w:t>y</w:t>
      </w:r>
      <w:r w:rsidRPr="00545708">
        <w:rPr>
          <w:rFonts w:ascii="Calibri" w:hAnsi="Calibri" w:cs="Calibri"/>
          <w:bCs/>
        </w:rPr>
        <w:t>ou with appropriate information about such incentives.</w:t>
      </w:r>
    </w:p>
    <w:p w14:paraId="0CE36731" w14:textId="230699B2" w:rsidR="00545708" w:rsidRPr="000F3E39" w:rsidRDefault="00545708" w:rsidP="005B4AE9">
      <w:pPr>
        <w:rPr>
          <w:rFonts w:ascii="Calibri" w:hAnsi="Calibri" w:cs="Calibri"/>
        </w:rPr>
      </w:pPr>
      <w:r w:rsidRPr="00545708">
        <w:rPr>
          <w:rFonts w:ascii="Calibri" w:hAnsi="Calibri" w:cs="Calibri"/>
        </w:rPr>
        <w:t>California’s privacy law, the California Consumer Privacy Act (“CCPA”), also allows residents of the state of California to limit the use or disclosure of their “sensitive personal information” (as defined in the CCPA) if your “sensitive personal information” is used for certain purposes. Please note that we do not use or disclose “sensitive personal information” other than for purposes for which California residents cannot exercise the right to limit under the CCPA.</w:t>
      </w:r>
    </w:p>
    <w:p w14:paraId="7DD53FA6" w14:textId="252D291B" w:rsidR="005B4AE9" w:rsidRPr="005B4AE9" w:rsidRDefault="005B4AE9" w:rsidP="005B4AE9">
      <w:pPr>
        <w:rPr>
          <w:rFonts w:ascii="Calibri" w:hAnsi="Calibri" w:cs="Calibri"/>
          <w:b/>
          <w:bCs/>
        </w:rPr>
      </w:pPr>
      <w:r w:rsidRPr="005B4AE9">
        <w:rPr>
          <w:rFonts w:ascii="Calibri" w:hAnsi="Calibri" w:cs="Calibri"/>
          <w:u w:val="single"/>
        </w:rPr>
        <w:t>Retention of Your Personal Information.</w:t>
      </w:r>
      <w:r>
        <w:rPr>
          <w:rFonts w:ascii="Calibri" w:hAnsi="Calibri" w:cs="Calibri"/>
          <w:b/>
          <w:bCs/>
          <w:u w:val="single"/>
        </w:rPr>
        <w:t xml:space="preserve"> </w:t>
      </w:r>
      <w:r w:rsidRPr="005B4AE9">
        <w:rPr>
          <w:rFonts w:ascii="Calibri" w:hAnsi="Calibri" w:cs="Calibri"/>
        </w:rPr>
        <w:t xml:space="preserve">Please see the “Security and </w:t>
      </w:r>
      <w:r w:rsidR="00513E86">
        <w:rPr>
          <w:rFonts w:ascii="Calibri" w:hAnsi="Calibri" w:cs="Calibri"/>
        </w:rPr>
        <w:t xml:space="preserve">Retention” </w:t>
      </w:r>
      <w:r w:rsidRPr="005B4AE9">
        <w:rPr>
          <w:rFonts w:ascii="Calibri" w:hAnsi="Calibri" w:cs="Calibri"/>
        </w:rPr>
        <w:t>section above.</w:t>
      </w:r>
    </w:p>
    <w:p w14:paraId="78F7BAF6" w14:textId="222AFF6C" w:rsidR="005B4AE9" w:rsidRPr="005B4AE9" w:rsidRDefault="005B4AE9" w:rsidP="005B4AE9">
      <w:pPr>
        <w:rPr>
          <w:rFonts w:ascii="Calibri" w:hAnsi="Calibri" w:cs="Calibri"/>
        </w:rPr>
      </w:pPr>
      <w:r w:rsidRPr="005B4AE9">
        <w:rPr>
          <w:rFonts w:ascii="Calibri" w:hAnsi="Calibri" w:cs="Calibri"/>
          <w:u w:val="single"/>
        </w:rPr>
        <w:t>Do Not Track (“DNT”)</w:t>
      </w:r>
      <w:r w:rsidRPr="005B4AE9">
        <w:rPr>
          <w:rFonts w:ascii="Calibri" w:hAnsi="Calibri" w:cs="Calibri"/>
        </w:rPr>
        <w:t xml:space="preserve"> is a privacy preference that users can set in certain web browsers. We are committed to providing you with meaningful choices about the information collected on our websites for third-party purposes, and that is why we provide the variety of opt-out mechanisms listed above. Some web browsers offer users a “Do Not Track” privacy preference </w:t>
      </w:r>
      <w:r w:rsidRPr="005B4AE9">
        <w:rPr>
          <w:rFonts w:ascii="Calibri" w:hAnsi="Calibri" w:cs="Calibri"/>
        </w:rPr>
        <w:lastRenderedPageBreak/>
        <w:t xml:space="preserve">setting in the web browser. We do not currently recognize or respond to </w:t>
      </w:r>
      <w:proofErr w:type="gramStart"/>
      <w:r w:rsidRPr="005B4AE9">
        <w:rPr>
          <w:rFonts w:ascii="Calibri" w:hAnsi="Calibri" w:cs="Calibri"/>
        </w:rPr>
        <w:t>browser-initiated</w:t>
      </w:r>
      <w:proofErr w:type="gramEnd"/>
      <w:r w:rsidRPr="005B4AE9">
        <w:rPr>
          <w:rFonts w:ascii="Calibri" w:hAnsi="Calibri" w:cs="Calibri"/>
        </w:rPr>
        <w:t xml:space="preserve"> Do Not Track signals. Learn more about </w:t>
      </w:r>
      <w:commentRangeStart w:id="13"/>
      <w:r>
        <w:fldChar w:fldCharType="begin"/>
      </w:r>
      <w:r>
        <w:instrText>HYPERLINK "https://allaboutdnt.com/" \t "_self"</w:instrText>
      </w:r>
      <w:r>
        <w:fldChar w:fldCharType="separate"/>
      </w:r>
      <w:r w:rsidRPr="005B4AE9">
        <w:rPr>
          <w:rStyle w:val="Hyperlink"/>
          <w:rFonts w:ascii="Calibri" w:hAnsi="Calibri" w:cs="Calibri"/>
          <w:b/>
          <w:bCs/>
        </w:rPr>
        <w:t>Do Not Track</w:t>
      </w:r>
      <w:r>
        <w:fldChar w:fldCharType="end"/>
      </w:r>
      <w:r w:rsidRPr="005B4AE9">
        <w:rPr>
          <w:rFonts w:ascii="Calibri" w:hAnsi="Calibri" w:cs="Calibri"/>
        </w:rPr>
        <w:t>. </w:t>
      </w:r>
      <w:commentRangeEnd w:id="13"/>
      <w:r w:rsidR="00193C75">
        <w:rPr>
          <w:rStyle w:val="CommentReference"/>
        </w:rPr>
        <w:commentReference w:id="13"/>
      </w:r>
    </w:p>
    <w:p w14:paraId="279F67AE" w14:textId="35B974D5" w:rsidR="00291EE2" w:rsidRPr="00000D0E" w:rsidRDefault="005B4AE9" w:rsidP="00383FA9">
      <w:pPr>
        <w:rPr>
          <w:rFonts w:ascii="Calibri" w:hAnsi="Calibri" w:cs="Calibri"/>
        </w:rPr>
      </w:pPr>
      <w:r w:rsidRPr="005B4AE9">
        <w:rPr>
          <w:rFonts w:ascii="Calibri" w:hAnsi="Calibri" w:cs="Calibri"/>
          <w:u w:val="single"/>
        </w:rPr>
        <w:t>California “Shine the Light</w:t>
      </w:r>
      <w:r w:rsidRPr="002F2677">
        <w:rPr>
          <w:rFonts w:ascii="Calibri" w:hAnsi="Calibri" w:cs="Calibri"/>
          <w:u w:val="single"/>
        </w:rPr>
        <w:t>” disclosure.</w:t>
      </w:r>
      <w:r>
        <w:rPr>
          <w:rFonts w:ascii="Calibri" w:hAnsi="Calibri" w:cs="Calibri"/>
        </w:rPr>
        <w:t xml:space="preserve"> </w:t>
      </w:r>
      <w:r w:rsidRPr="005B4AE9">
        <w:rPr>
          <w:rFonts w:ascii="Calibri" w:hAnsi="Calibri" w:cs="Calibri"/>
        </w:rPr>
        <w:t>The California “Shine the Light” law gives residents of California the right under certain circumstances to opt out of the disclosure of certain categories of personal information (as defined in the Shine the Light law) with third parties for their direct marketing purposes, or in the alternative, that we provide a cost-free means for consumers to opt out of any such disclosure.</w:t>
      </w:r>
      <w:r w:rsidR="007F49FB">
        <w:rPr>
          <w:rFonts w:ascii="Calibri" w:hAnsi="Calibri" w:cs="Calibri"/>
        </w:rPr>
        <w:t xml:space="preserve"> To opt out of these disclosures, please contact us using the contact information below.</w:t>
      </w:r>
    </w:p>
    <w:p w14:paraId="0B33B259" w14:textId="7CEF299E" w:rsidR="00383FA9" w:rsidRPr="00383FA9" w:rsidRDefault="00383FA9" w:rsidP="00383FA9">
      <w:pPr>
        <w:rPr>
          <w:rFonts w:ascii="Calibri" w:hAnsi="Calibri" w:cs="Calibri"/>
        </w:rPr>
      </w:pPr>
      <w:r w:rsidRPr="00383FA9">
        <w:rPr>
          <w:rFonts w:ascii="Calibri" w:hAnsi="Calibri" w:cs="Calibri"/>
          <w:b/>
          <w:bCs/>
        </w:rPr>
        <w:t>1</w:t>
      </w:r>
      <w:r w:rsidR="000F3E39">
        <w:rPr>
          <w:rFonts w:ascii="Calibri" w:hAnsi="Calibri" w:cs="Calibri"/>
          <w:b/>
          <w:bCs/>
        </w:rPr>
        <w:t>3</w:t>
      </w:r>
      <w:r w:rsidRPr="00383FA9">
        <w:rPr>
          <w:rFonts w:ascii="Calibri" w:hAnsi="Calibri" w:cs="Calibri"/>
          <w:b/>
          <w:bCs/>
        </w:rPr>
        <w:t>.      Contact Information</w:t>
      </w:r>
    </w:p>
    <w:p w14:paraId="2BFFBB18" w14:textId="625AFECB" w:rsidR="00383FA9" w:rsidRDefault="00383FA9" w:rsidP="009256C2">
      <w:pPr>
        <w:rPr>
          <w:rFonts w:ascii="Calibri" w:hAnsi="Calibri" w:cs="Calibri"/>
        </w:rPr>
      </w:pPr>
      <w:r w:rsidRPr="00383FA9">
        <w:rPr>
          <w:rFonts w:ascii="Calibri" w:hAnsi="Calibri" w:cs="Calibri"/>
        </w:rPr>
        <w:t xml:space="preserve">You can contact us about this </w:t>
      </w:r>
      <w:r w:rsidR="00AB099C" w:rsidRPr="00281BEF">
        <w:rPr>
          <w:rFonts w:ascii="Calibri" w:hAnsi="Calibri" w:cs="Calibri"/>
        </w:rPr>
        <w:t>Privacy Policy</w:t>
      </w:r>
      <w:r w:rsidRPr="00383FA9">
        <w:rPr>
          <w:rFonts w:ascii="Calibri" w:hAnsi="Calibri" w:cs="Calibri"/>
        </w:rPr>
        <w:t xml:space="preserve"> by </w:t>
      </w:r>
      <w:r w:rsidR="009256C2">
        <w:rPr>
          <w:rFonts w:ascii="Calibri" w:hAnsi="Calibri" w:cs="Calibri"/>
        </w:rPr>
        <w:t>reaching us at the following phone number or email:</w:t>
      </w:r>
    </w:p>
    <w:p w14:paraId="5815B7D1" w14:textId="4E996BBE" w:rsidR="009256C2" w:rsidRPr="00752C23" w:rsidRDefault="009256C2" w:rsidP="009256C2">
      <w:pPr>
        <w:rPr>
          <w:rFonts w:ascii="Calibri" w:hAnsi="Calibri" w:cs="Calibri"/>
        </w:rPr>
      </w:pPr>
      <w:r w:rsidRPr="00752C23">
        <w:rPr>
          <w:rFonts w:ascii="Calibri" w:hAnsi="Calibri" w:cs="Calibri"/>
        </w:rPr>
        <w:t xml:space="preserve">Telephone: (800) </w:t>
      </w:r>
      <w:r w:rsidR="00752C23" w:rsidRPr="00752C23">
        <w:rPr>
          <w:rFonts w:ascii="Calibri" w:hAnsi="Calibri" w:cs="Calibri"/>
        </w:rPr>
        <w:t>936-9261</w:t>
      </w:r>
      <w:r w:rsidRPr="00752C23">
        <w:rPr>
          <w:rFonts w:ascii="Calibri" w:hAnsi="Calibri" w:cs="Calibri"/>
        </w:rPr>
        <w:t xml:space="preserve"> </w:t>
      </w:r>
    </w:p>
    <w:p w14:paraId="70794187" w14:textId="709B7104" w:rsidR="00383FA9" w:rsidRPr="00281BEF" w:rsidRDefault="009256C2">
      <w:pPr>
        <w:rPr>
          <w:rFonts w:ascii="Calibri" w:hAnsi="Calibri" w:cs="Calibri"/>
        </w:rPr>
      </w:pPr>
      <w:r w:rsidRPr="00752C23">
        <w:rPr>
          <w:rFonts w:ascii="Calibri" w:hAnsi="Calibri" w:cs="Calibri"/>
        </w:rPr>
        <w:t xml:space="preserve">Email: </w:t>
      </w:r>
      <w:hyperlink r:id="rId13" w:history="1">
        <w:r w:rsidR="00752C23" w:rsidRPr="00752C23">
          <w:rPr>
            <w:rStyle w:val="Hyperlink"/>
            <w:rFonts w:ascii="Calibri" w:hAnsi="Calibri" w:cs="Calibri"/>
          </w:rPr>
          <w:t>support@terramare.com</w:t>
        </w:r>
      </w:hyperlink>
      <w:r>
        <w:rPr>
          <w:rFonts w:ascii="Calibri" w:hAnsi="Calibri" w:cs="Calibri"/>
        </w:rPr>
        <w:t xml:space="preserve"> </w:t>
      </w:r>
    </w:p>
    <w:sectPr w:rsidR="00383FA9" w:rsidRPr="00281BE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Travis LI" w:date="2025-05-13T13:23:00Z" w:initials="TL">
    <w:p w14:paraId="3199B500" w14:textId="77777777" w:rsidR="00193C75" w:rsidRDefault="00193C75" w:rsidP="00193C75">
      <w:r>
        <w:rPr>
          <w:rStyle w:val="CommentReference"/>
        </w:rPr>
        <w:annotationRef/>
      </w:r>
      <w:r>
        <w:rPr>
          <w:color w:val="000000"/>
          <w:sz w:val="20"/>
          <w:szCs w:val="20"/>
        </w:rPr>
        <w:t>@Terrence links to T&amp;C page</w:t>
      </w:r>
    </w:p>
  </w:comment>
  <w:comment w:id="3" w:author="Travis LI" w:date="2025-05-13T13:23:00Z" w:initials="TL">
    <w:p w14:paraId="0E48BC23" w14:textId="77777777" w:rsidR="00193C75" w:rsidRDefault="00193C75" w:rsidP="00193C75">
      <w:r>
        <w:rPr>
          <w:rStyle w:val="CommentReference"/>
        </w:rPr>
        <w:annotationRef/>
      </w:r>
      <w:r>
        <w:rPr>
          <w:color w:val="000000"/>
          <w:sz w:val="20"/>
          <w:szCs w:val="20"/>
        </w:rPr>
        <w:t>Ditto</w:t>
      </w:r>
    </w:p>
  </w:comment>
  <w:comment w:id="4" w:author="Travis LI" w:date="2025-05-12T13:53:00Z" w:initials="TL">
    <w:p w14:paraId="35289F76" w14:textId="1925C24F" w:rsidR="00193C75" w:rsidRDefault="00995F67" w:rsidP="00193C75">
      <w:r>
        <w:rPr>
          <w:rStyle w:val="CommentReference"/>
        </w:rPr>
        <w:annotationRef/>
      </w:r>
      <w:r w:rsidR="00193C75">
        <w:rPr>
          <w:sz w:val="20"/>
          <w:szCs w:val="20"/>
        </w:rPr>
        <w:t>@Terrence pls add jump link to each section below</w:t>
      </w:r>
    </w:p>
  </w:comment>
  <w:comment w:id="5" w:author="Travis LI" w:date="2025-05-12T13:55:00Z" w:initials="TL">
    <w:p w14:paraId="2D5F3799" w14:textId="77777777" w:rsidR="00193C75" w:rsidRDefault="00995F67" w:rsidP="00193C75">
      <w:r>
        <w:rPr>
          <w:rStyle w:val="CommentReference"/>
        </w:rPr>
        <w:annotationRef/>
      </w:r>
      <w:r w:rsidR="00193C75">
        <w:rPr>
          <w:sz w:val="20"/>
          <w:szCs w:val="20"/>
        </w:rPr>
        <w:t>@Terrence pls add footer “California Privacy Notice” that hyperlinks directly to this section</w:t>
      </w:r>
    </w:p>
  </w:comment>
  <w:comment w:id="6" w:author="Travis LI" w:date="2025-05-13T13:22:00Z" w:initials="TL">
    <w:p w14:paraId="45CACC41" w14:textId="77777777" w:rsidR="00193C75" w:rsidRDefault="00193C75" w:rsidP="00193C75">
      <w:r>
        <w:rPr>
          <w:rStyle w:val="CommentReference"/>
        </w:rPr>
        <w:annotationRef/>
      </w:r>
      <w:r>
        <w:rPr>
          <w:color w:val="000000"/>
          <w:sz w:val="20"/>
          <w:szCs w:val="20"/>
        </w:rPr>
        <w:t>@Terrence external links</w:t>
      </w:r>
    </w:p>
  </w:comment>
  <w:comment w:id="7" w:author="ZwillGen" w:date="2025-04-21T10:23:00Z" w:initials="ZG">
    <w:p w14:paraId="774470DB" w14:textId="7FD927E4" w:rsidR="00193C75" w:rsidRDefault="007A0344" w:rsidP="00193C75">
      <w:r>
        <w:rPr>
          <w:rStyle w:val="CommentReference"/>
        </w:rPr>
        <w:annotationRef/>
      </w:r>
      <w:r w:rsidR="00193C75">
        <w:rPr>
          <w:sz w:val="20"/>
          <w:szCs w:val="20"/>
        </w:rPr>
        <w:t>@Terrence pls add jumplink to the California section.</w:t>
      </w:r>
    </w:p>
  </w:comment>
  <w:comment w:id="8" w:author="Travis LI" w:date="2025-05-13T13:21:00Z" w:initials="TL">
    <w:p w14:paraId="48B8021D" w14:textId="77777777" w:rsidR="00193C75" w:rsidRDefault="00193C75" w:rsidP="00193C75">
      <w:r>
        <w:rPr>
          <w:rStyle w:val="CommentReference"/>
        </w:rPr>
        <w:annotationRef/>
      </w:r>
      <w:r>
        <w:rPr>
          <w:color w:val="000000"/>
          <w:sz w:val="20"/>
          <w:szCs w:val="20"/>
        </w:rPr>
        <w:t>@Terrence links to Consumer Privacy Request web form page</w:t>
      </w:r>
    </w:p>
  </w:comment>
  <w:comment w:id="9" w:author="Travis LI" w:date="2025-05-13T13:20:00Z" w:initials="TL">
    <w:p w14:paraId="4159B993" w14:textId="6B45B9BB" w:rsidR="00193C75" w:rsidRDefault="00193C75" w:rsidP="00193C75">
      <w:r>
        <w:rPr>
          <w:rStyle w:val="CommentReference"/>
        </w:rPr>
        <w:annotationRef/>
      </w:r>
      <w:r>
        <w:rPr>
          <w:color w:val="000000"/>
          <w:sz w:val="20"/>
          <w:szCs w:val="20"/>
        </w:rPr>
        <w:t>@Terrence links to YPC web form page</w:t>
      </w:r>
    </w:p>
  </w:comment>
  <w:comment w:id="10" w:author="ZwillGen" w:date="2025-04-21T11:05:00Z" w:initials="ZG">
    <w:p w14:paraId="4B523985" w14:textId="6BF67710" w:rsidR="00193C75" w:rsidRDefault="006273A5" w:rsidP="00193C75">
      <w:r>
        <w:rPr>
          <w:rStyle w:val="CommentReference"/>
        </w:rPr>
        <w:annotationRef/>
      </w:r>
      <w:r w:rsidR="00193C75">
        <w:rPr>
          <w:sz w:val="20"/>
          <w:szCs w:val="20"/>
        </w:rPr>
        <w:t xml:space="preserve">@Terrence pls connect this to a link in footer called “California Privacy Notice”  </w:t>
      </w:r>
    </w:p>
  </w:comment>
  <w:comment w:id="11" w:author="ZwillGen" w:date="2025-04-21T11:04:00Z" w:initials="ZG">
    <w:p w14:paraId="48E1501B" w14:textId="77777777" w:rsidR="00193C75" w:rsidRDefault="006273A5" w:rsidP="00193C75">
      <w:r>
        <w:rPr>
          <w:rStyle w:val="CommentReference"/>
        </w:rPr>
        <w:annotationRef/>
      </w:r>
      <w:r w:rsidR="00193C75">
        <w:rPr>
          <w:sz w:val="20"/>
          <w:szCs w:val="20"/>
        </w:rPr>
        <w:t>@Terrence pls add jump link.</w:t>
      </w:r>
    </w:p>
  </w:comment>
  <w:comment w:id="12" w:author="ZwillGen" w:date="2025-04-21T11:04:00Z" w:initials="ZG">
    <w:p w14:paraId="6234596B" w14:textId="77777777" w:rsidR="00193C75" w:rsidRDefault="001B513A" w:rsidP="00193C75">
      <w:r>
        <w:rPr>
          <w:rStyle w:val="CommentReference"/>
        </w:rPr>
        <w:annotationRef/>
      </w:r>
      <w:r w:rsidR="00193C75">
        <w:rPr>
          <w:sz w:val="20"/>
          <w:szCs w:val="20"/>
        </w:rPr>
        <w:t>@Terrence add jump link.</w:t>
      </w:r>
    </w:p>
  </w:comment>
  <w:comment w:id="13" w:author="Travis LI" w:date="2025-05-13T13:20:00Z" w:initials="TL">
    <w:p w14:paraId="7B376948" w14:textId="77777777" w:rsidR="00193C75" w:rsidRDefault="00193C75" w:rsidP="00193C75">
      <w:r>
        <w:rPr>
          <w:rStyle w:val="CommentReference"/>
        </w:rPr>
        <w:annotationRef/>
      </w:r>
      <w:r>
        <w:rPr>
          <w:color w:val="000000"/>
          <w:sz w:val="20"/>
          <w:szCs w:val="20"/>
        </w:rPr>
        <w:t>@Terrence add hyperlink to external site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199B500" w15:done="0"/>
  <w15:commentEx w15:paraId="0E48BC23" w15:done="0"/>
  <w15:commentEx w15:paraId="35289F76" w15:done="0"/>
  <w15:commentEx w15:paraId="2D5F3799" w15:done="0"/>
  <w15:commentEx w15:paraId="45CACC41" w15:done="0"/>
  <w15:commentEx w15:paraId="774470DB" w15:done="0"/>
  <w15:commentEx w15:paraId="48B8021D" w15:done="0"/>
  <w15:commentEx w15:paraId="4159B993" w15:done="0"/>
  <w15:commentEx w15:paraId="4B523985" w15:done="0"/>
  <w15:commentEx w15:paraId="48E1501B" w15:done="0"/>
  <w15:commentEx w15:paraId="6234596B" w15:done="0"/>
  <w15:commentEx w15:paraId="7B37694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5280522" w16cex:dateUtc="2025-05-13T20:23:00Z"/>
  <w16cex:commentExtensible w16cex:durableId="2A9C230D" w16cex:dateUtc="2025-05-13T20:23:00Z"/>
  <w16cex:commentExtensible w16cex:durableId="5DF960C8" w16cex:dateUtc="2025-05-12T20:53:00Z"/>
  <w16cex:commentExtensible w16cex:durableId="6D8D3705" w16cex:dateUtc="2025-05-12T20:55:00Z"/>
  <w16cex:commentExtensible w16cex:durableId="1134DCE5" w16cex:dateUtc="2025-05-13T20:22:00Z"/>
  <w16cex:commentExtensible w16cex:durableId="0869AF15" w16cex:dateUtc="2025-04-21T14:23:00Z"/>
  <w16cex:commentExtensible w16cex:durableId="0E51D0BA" w16cex:dateUtc="2025-05-13T20:21:00Z"/>
  <w16cex:commentExtensible w16cex:durableId="6050E137" w16cex:dateUtc="2025-05-13T20:20:00Z"/>
  <w16cex:commentExtensible w16cex:durableId="720E4E9A" w16cex:dateUtc="2025-04-21T15:05:00Z"/>
  <w16cex:commentExtensible w16cex:durableId="3E87469D" w16cex:dateUtc="2025-04-21T15:04:00Z"/>
  <w16cex:commentExtensible w16cex:durableId="0F0F770C" w16cex:dateUtc="2025-04-21T15:04:00Z"/>
  <w16cex:commentExtensible w16cex:durableId="2B238CF1" w16cex:dateUtc="2025-05-13T20: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199B500" w16cid:durableId="45280522"/>
  <w16cid:commentId w16cid:paraId="0E48BC23" w16cid:durableId="2A9C230D"/>
  <w16cid:commentId w16cid:paraId="35289F76" w16cid:durableId="5DF960C8"/>
  <w16cid:commentId w16cid:paraId="2D5F3799" w16cid:durableId="6D8D3705"/>
  <w16cid:commentId w16cid:paraId="45CACC41" w16cid:durableId="1134DCE5"/>
  <w16cid:commentId w16cid:paraId="774470DB" w16cid:durableId="0869AF15"/>
  <w16cid:commentId w16cid:paraId="48B8021D" w16cid:durableId="0E51D0BA"/>
  <w16cid:commentId w16cid:paraId="4159B993" w16cid:durableId="6050E137"/>
  <w16cid:commentId w16cid:paraId="4B523985" w16cid:durableId="720E4E9A"/>
  <w16cid:commentId w16cid:paraId="48E1501B" w16cid:durableId="3E87469D"/>
  <w16cid:commentId w16cid:paraId="6234596B" w16cid:durableId="0F0F770C"/>
  <w16cid:commentId w16cid:paraId="7B376948" w16cid:durableId="2B238CF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994EBB"/>
    <w:multiLevelType w:val="multilevel"/>
    <w:tmpl w:val="365CC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66A2E"/>
    <w:multiLevelType w:val="multilevel"/>
    <w:tmpl w:val="81CCF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51BE9"/>
    <w:multiLevelType w:val="multilevel"/>
    <w:tmpl w:val="E71E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F732A3"/>
    <w:multiLevelType w:val="hybridMultilevel"/>
    <w:tmpl w:val="91365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B8114A"/>
    <w:multiLevelType w:val="multilevel"/>
    <w:tmpl w:val="E3EEA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C87DEC"/>
    <w:multiLevelType w:val="multilevel"/>
    <w:tmpl w:val="4E081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4C4832"/>
    <w:multiLevelType w:val="multilevel"/>
    <w:tmpl w:val="CF36D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446A38"/>
    <w:multiLevelType w:val="multilevel"/>
    <w:tmpl w:val="6B786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A14302"/>
    <w:multiLevelType w:val="multilevel"/>
    <w:tmpl w:val="E286E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BC26C3"/>
    <w:multiLevelType w:val="multilevel"/>
    <w:tmpl w:val="60F40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1E1AB8"/>
    <w:multiLevelType w:val="multilevel"/>
    <w:tmpl w:val="6CEE7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63467E"/>
    <w:multiLevelType w:val="multilevel"/>
    <w:tmpl w:val="1B529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115CC0"/>
    <w:multiLevelType w:val="hybridMultilevel"/>
    <w:tmpl w:val="D82C8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5723BD"/>
    <w:multiLevelType w:val="multilevel"/>
    <w:tmpl w:val="8430A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311A4A"/>
    <w:multiLevelType w:val="multilevel"/>
    <w:tmpl w:val="8EFAAC7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3A9821F1"/>
    <w:multiLevelType w:val="multilevel"/>
    <w:tmpl w:val="81481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5D2418"/>
    <w:multiLevelType w:val="multilevel"/>
    <w:tmpl w:val="A78AE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3D30D3"/>
    <w:multiLevelType w:val="multilevel"/>
    <w:tmpl w:val="AAB09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313EAC"/>
    <w:multiLevelType w:val="multilevel"/>
    <w:tmpl w:val="28F21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3B0502"/>
    <w:multiLevelType w:val="hybridMultilevel"/>
    <w:tmpl w:val="BB6CA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7504B3"/>
    <w:multiLevelType w:val="multilevel"/>
    <w:tmpl w:val="FB209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4E7035"/>
    <w:multiLevelType w:val="multilevel"/>
    <w:tmpl w:val="D06EC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705E36"/>
    <w:multiLevelType w:val="multilevel"/>
    <w:tmpl w:val="2C3AF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A13339"/>
    <w:multiLevelType w:val="hybridMultilevel"/>
    <w:tmpl w:val="A302F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3B1B2F"/>
    <w:multiLevelType w:val="multilevel"/>
    <w:tmpl w:val="39AE5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0F1E55"/>
    <w:multiLevelType w:val="multilevel"/>
    <w:tmpl w:val="A7028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9C26C5"/>
    <w:multiLevelType w:val="multilevel"/>
    <w:tmpl w:val="27F0B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4C4379"/>
    <w:multiLevelType w:val="multilevel"/>
    <w:tmpl w:val="50949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4914BA"/>
    <w:multiLevelType w:val="multilevel"/>
    <w:tmpl w:val="CE94B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74189F"/>
    <w:multiLevelType w:val="hybridMultilevel"/>
    <w:tmpl w:val="8BB04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293339"/>
    <w:multiLevelType w:val="multilevel"/>
    <w:tmpl w:val="A1189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9A1C09"/>
    <w:multiLevelType w:val="multilevel"/>
    <w:tmpl w:val="6EFAC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7750D4"/>
    <w:multiLevelType w:val="multilevel"/>
    <w:tmpl w:val="33E42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033741"/>
    <w:multiLevelType w:val="multilevel"/>
    <w:tmpl w:val="F1EC9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5708010">
    <w:abstractNumId w:val="30"/>
  </w:num>
  <w:num w:numId="2" w16cid:durableId="1776943118">
    <w:abstractNumId w:val="0"/>
  </w:num>
  <w:num w:numId="3" w16cid:durableId="950168990">
    <w:abstractNumId w:val="2"/>
  </w:num>
  <w:num w:numId="4" w16cid:durableId="1470779619">
    <w:abstractNumId w:val="9"/>
  </w:num>
  <w:num w:numId="5" w16cid:durableId="1174226968">
    <w:abstractNumId w:val="32"/>
  </w:num>
  <w:num w:numId="6" w16cid:durableId="136074432">
    <w:abstractNumId w:val="31"/>
  </w:num>
  <w:num w:numId="7" w16cid:durableId="1421095386">
    <w:abstractNumId w:val="10"/>
  </w:num>
  <w:num w:numId="8" w16cid:durableId="1272013474">
    <w:abstractNumId w:val="13"/>
  </w:num>
  <w:num w:numId="9" w16cid:durableId="2087141559">
    <w:abstractNumId w:val="14"/>
  </w:num>
  <w:num w:numId="10" w16cid:durableId="93325049">
    <w:abstractNumId w:val="25"/>
  </w:num>
  <w:num w:numId="11" w16cid:durableId="1676106928">
    <w:abstractNumId w:val="7"/>
  </w:num>
  <w:num w:numId="12" w16cid:durableId="1710956684">
    <w:abstractNumId w:val="6"/>
  </w:num>
  <w:num w:numId="13" w16cid:durableId="490021063">
    <w:abstractNumId w:val="22"/>
  </w:num>
  <w:num w:numId="14" w16cid:durableId="278492420">
    <w:abstractNumId w:val="29"/>
  </w:num>
  <w:num w:numId="15" w16cid:durableId="1477994204">
    <w:abstractNumId w:val="16"/>
  </w:num>
  <w:num w:numId="16" w16cid:durableId="1153259927">
    <w:abstractNumId w:val="12"/>
  </w:num>
  <w:num w:numId="17" w16cid:durableId="2076391702">
    <w:abstractNumId w:val="23"/>
  </w:num>
  <w:num w:numId="18" w16cid:durableId="276984891">
    <w:abstractNumId w:val="19"/>
  </w:num>
  <w:num w:numId="19" w16cid:durableId="311450005">
    <w:abstractNumId w:val="28"/>
  </w:num>
  <w:num w:numId="20" w16cid:durableId="1791318371">
    <w:abstractNumId w:val="33"/>
  </w:num>
  <w:num w:numId="21" w16cid:durableId="1908494076">
    <w:abstractNumId w:val="24"/>
  </w:num>
  <w:num w:numId="22" w16cid:durableId="1033263032">
    <w:abstractNumId w:val="27"/>
  </w:num>
  <w:num w:numId="23" w16cid:durableId="2123188997">
    <w:abstractNumId w:val="4"/>
  </w:num>
  <w:num w:numId="24" w16cid:durableId="351414671">
    <w:abstractNumId w:val="17"/>
  </w:num>
  <w:num w:numId="25" w16cid:durableId="1091242731">
    <w:abstractNumId w:val="20"/>
  </w:num>
  <w:num w:numId="26" w16cid:durableId="329452408">
    <w:abstractNumId w:val="21"/>
  </w:num>
  <w:num w:numId="27" w16cid:durableId="1516386130">
    <w:abstractNumId w:val="11"/>
  </w:num>
  <w:num w:numId="28" w16cid:durableId="1328942532">
    <w:abstractNumId w:val="5"/>
  </w:num>
  <w:num w:numId="29" w16cid:durableId="2065718204">
    <w:abstractNumId w:val="15"/>
  </w:num>
  <w:num w:numId="30" w16cid:durableId="2066221765">
    <w:abstractNumId w:val="1"/>
  </w:num>
  <w:num w:numId="31" w16cid:durableId="1700812385">
    <w:abstractNumId w:val="26"/>
  </w:num>
  <w:num w:numId="32" w16cid:durableId="518398313">
    <w:abstractNumId w:val="8"/>
  </w:num>
  <w:num w:numId="33" w16cid:durableId="1795060458">
    <w:abstractNumId w:val="18"/>
  </w:num>
  <w:num w:numId="34" w16cid:durableId="85950719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ravis LI">
    <w15:presenceInfo w15:providerId="AD" w15:userId="S::travis.li@goldenhippo.com::688788ba-4e23-4130-b03e-f14ee747df52"/>
  </w15:person>
  <w15:person w15:author="ZwillGen">
    <w15:presenceInfo w15:providerId="None" w15:userId="ZwillG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FA9"/>
    <w:rsid w:val="00000D0E"/>
    <w:rsid w:val="00007466"/>
    <w:rsid w:val="000113BA"/>
    <w:rsid w:val="000140CD"/>
    <w:rsid w:val="000321C8"/>
    <w:rsid w:val="00040739"/>
    <w:rsid w:val="00046B0D"/>
    <w:rsid w:val="000742B4"/>
    <w:rsid w:val="00075488"/>
    <w:rsid w:val="0008050E"/>
    <w:rsid w:val="000B0498"/>
    <w:rsid w:val="000B2BB4"/>
    <w:rsid w:val="000C0C3D"/>
    <w:rsid w:val="000F3E39"/>
    <w:rsid w:val="00100D1D"/>
    <w:rsid w:val="00103410"/>
    <w:rsid w:val="0011334F"/>
    <w:rsid w:val="00113B64"/>
    <w:rsid w:val="001872E0"/>
    <w:rsid w:val="001926B8"/>
    <w:rsid w:val="00192EDA"/>
    <w:rsid w:val="00193C75"/>
    <w:rsid w:val="001A100C"/>
    <w:rsid w:val="001B0C63"/>
    <w:rsid w:val="001B22A3"/>
    <w:rsid w:val="001B513A"/>
    <w:rsid w:val="001C3083"/>
    <w:rsid w:val="001C36A5"/>
    <w:rsid w:val="001C3ED7"/>
    <w:rsid w:val="001D035E"/>
    <w:rsid w:val="001D3264"/>
    <w:rsid w:val="00210870"/>
    <w:rsid w:val="00213C91"/>
    <w:rsid w:val="00216A5B"/>
    <w:rsid w:val="0022567C"/>
    <w:rsid w:val="0023201E"/>
    <w:rsid w:val="00261586"/>
    <w:rsid w:val="0026602D"/>
    <w:rsid w:val="00280C9C"/>
    <w:rsid w:val="00281BEF"/>
    <w:rsid w:val="00282C7C"/>
    <w:rsid w:val="00291EE2"/>
    <w:rsid w:val="002A0F65"/>
    <w:rsid w:val="002A1D45"/>
    <w:rsid w:val="002A7E65"/>
    <w:rsid w:val="002B1C6E"/>
    <w:rsid w:val="002C1E4F"/>
    <w:rsid w:val="002C681A"/>
    <w:rsid w:val="002D77C1"/>
    <w:rsid w:val="002E3CC6"/>
    <w:rsid w:val="002F2677"/>
    <w:rsid w:val="0030650A"/>
    <w:rsid w:val="0031314B"/>
    <w:rsid w:val="00314120"/>
    <w:rsid w:val="00316E9D"/>
    <w:rsid w:val="003227B8"/>
    <w:rsid w:val="003363A7"/>
    <w:rsid w:val="003410D6"/>
    <w:rsid w:val="00383FA9"/>
    <w:rsid w:val="003D4E25"/>
    <w:rsid w:val="004070A6"/>
    <w:rsid w:val="0041113A"/>
    <w:rsid w:val="004122C7"/>
    <w:rsid w:val="00424BD8"/>
    <w:rsid w:val="00436B25"/>
    <w:rsid w:val="00454B6C"/>
    <w:rsid w:val="004559C6"/>
    <w:rsid w:val="00456718"/>
    <w:rsid w:val="00462075"/>
    <w:rsid w:val="00466518"/>
    <w:rsid w:val="00481930"/>
    <w:rsid w:val="004826F4"/>
    <w:rsid w:val="00484796"/>
    <w:rsid w:val="004A33DB"/>
    <w:rsid w:val="004D3865"/>
    <w:rsid w:val="004D4D58"/>
    <w:rsid w:val="004E673D"/>
    <w:rsid w:val="00506C7A"/>
    <w:rsid w:val="00513E86"/>
    <w:rsid w:val="00514F3D"/>
    <w:rsid w:val="005211C9"/>
    <w:rsid w:val="005213BD"/>
    <w:rsid w:val="00523893"/>
    <w:rsid w:val="00530C55"/>
    <w:rsid w:val="00531E1C"/>
    <w:rsid w:val="0053468F"/>
    <w:rsid w:val="00545708"/>
    <w:rsid w:val="00567499"/>
    <w:rsid w:val="005766F9"/>
    <w:rsid w:val="00590BBB"/>
    <w:rsid w:val="005A6211"/>
    <w:rsid w:val="005B4AE9"/>
    <w:rsid w:val="005D0E2B"/>
    <w:rsid w:val="005E068A"/>
    <w:rsid w:val="006157B5"/>
    <w:rsid w:val="00617719"/>
    <w:rsid w:val="006238B5"/>
    <w:rsid w:val="006273A5"/>
    <w:rsid w:val="00636851"/>
    <w:rsid w:val="00637036"/>
    <w:rsid w:val="006631C4"/>
    <w:rsid w:val="00664271"/>
    <w:rsid w:val="00682ACD"/>
    <w:rsid w:val="006977C1"/>
    <w:rsid w:val="006A6167"/>
    <w:rsid w:val="006B33CE"/>
    <w:rsid w:val="006C0099"/>
    <w:rsid w:val="006C04C7"/>
    <w:rsid w:val="006D3CFA"/>
    <w:rsid w:val="006D7258"/>
    <w:rsid w:val="006E2350"/>
    <w:rsid w:val="006F4D26"/>
    <w:rsid w:val="006F522E"/>
    <w:rsid w:val="007042E0"/>
    <w:rsid w:val="007109D4"/>
    <w:rsid w:val="00716D84"/>
    <w:rsid w:val="00721209"/>
    <w:rsid w:val="007319A5"/>
    <w:rsid w:val="00752C23"/>
    <w:rsid w:val="00764F52"/>
    <w:rsid w:val="00770E04"/>
    <w:rsid w:val="007813CE"/>
    <w:rsid w:val="0078310D"/>
    <w:rsid w:val="007901DD"/>
    <w:rsid w:val="00796603"/>
    <w:rsid w:val="007A0344"/>
    <w:rsid w:val="007B4B78"/>
    <w:rsid w:val="007B7CD9"/>
    <w:rsid w:val="007C0836"/>
    <w:rsid w:val="007D6ABC"/>
    <w:rsid w:val="007E1799"/>
    <w:rsid w:val="007E3D88"/>
    <w:rsid w:val="007E56DD"/>
    <w:rsid w:val="007F1314"/>
    <w:rsid w:val="007F49A7"/>
    <w:rsid w:val="007F49FB"/>
    <w:rsid w:val="0080254E"/>
    <w:rsid w:val="0080696A"/>
    <w:rsid w:val="0081055F"/>
    <w:rsid w:val="008146E5"/>
    <w:rsid w:val="00821A96"/>
    <w:rsid w:val="008332AD"/>
    <w:rsid w:val="008359BE"/>
    <w:rsid w:val="00835F64"/>
    <w:rsid w:val="0083641A"/>
    <w:rsid w:val="00843853"/>
    <w:rsid w:val="008520D9"/>
    <w:rsid w:val="00852715"/>
    <w:rsid w:val="0085433C"/>
    <w:rsid w:val="00863C91"/>
    <w:rsid w:val="00867CA8"/>
    <w:rsid w:val="00870FA2"/>
    <w:rsid w:val="00875D00"/>
    <w:rsid w:val="008843C4"/>
    <w:rsid w:val="00885151"/>
    <w:rsid w:val="00890CD9"/>
    <w:rsid w:val="008919A9"/>
    <w:rsid w:val="008A0683"/>
    <w:rsid w:val="008A2E65"/>
    <w:rsid w:val="008B4A09"/>
    <w:rsid w:val="008B7385"/>
    <w:rsid w:val="008C2A6C"/>
    <w:rsid w:val="008C6EF7"/>
    <w:rsid w:val="008F1616"/>
    <w:rsid w:val="008F2090"/>
    <w:rsid w:val="00900331"/>
    <w:rsid w:val="0091678D"/>
    <w:rsid w:val="00917293"/>
    <w:rsid w:val="00925221"/>
    <w:rsid w:val="009256C2"/>
    <w:rsid w:val="009273FC"/>
    <w:rsid w:val="00944B29"/>
    <w:rsid w:val="00962857"/>
    <w:rsid w:val="00984291"/>
    <w:rsid w:val="00995F67"/>
    <w:rsid w:val="009B0FF4"/>
    <w:rsid w:val="009D4249"/>
    <w:rsid w:val="00A073C8"/>
    <w:rsid w:val="00A206AB"/>
    <w:rsid w:val="00A30F42"/>
    <w:rsid w:val="00A37E81"/>
    <w:rsid w:val="00A438AB"/>
    <w:rsid w:val="00A4625B"/>
    <w:rsid w:val="00A5139C"/>
    <w:rsid w:val="00A73A72"/>
    <w:rsid w:val="00A973C9"/>
    <w:rsid w:val="00AB05EB"/>
    <w:rsid w:val="00AB099C"/>
    <w:rsid w:val="00AB6C9F"/>
    <w:rsid w:val="00AC0DD0"/>
    <w:rsid w:val="00AC299A"/>
    <w:rsid w:val="00AD16DD"/>
    <w:rsid w:val="00AD24B6"/>
    <w:rsid w:val="00AF016C"/>
    <w:rsid w:val="00AF180E"/>
    <w:rsid w:val="00AF24F9"/>
    <w:rsid w:val="00AF7900"/>
    <w:rsid w:val="00B02979"/>
    <w:rsid w:val="00B12973"/>
    <w:rsid w:val="00B14687"/>
    <w:rsid w:val="00B22D3E"/>
    <w:rsid w:val="00B269C9"/>
    <w:rsid w:val="00B33A91"/>
    <w:rsid w:val="00B342A8"/>
    <w:rsid w:val="00B356E0"/>
    <w:rsid w:val="00B359BA"/>
    <w:rsid w:val="00B365F5"/>
    <w:rsid w:val="00B51BC1"/>
    <w:rsid w:val="00B54616"/>
    <w:rsid w:val="00B640EA"/>
    <w:rsid w:val="00B65147"/>
    <w:rsid w:val="00B722A8"/>
    <w:rsid w:val="00B73578"/>
    <w:rsid w:val="00B8003A"/>
    <w:rsid w:val="00B81D3F"/>
    <w:rsid w:val="00B82B5F"/>
    <w:rsid w:val="00B83329"/>
    <w:rsid w:val="00B96508"/>
    <w:rsid w:val="00B97730"/>
    <w:rsid w:val="00BA1E14"/>
    <w:rsid w:val="00BA6DE8"/>
    <w:rsid w:val="00BA750B"/>
    <w:rsid w:val="00BB0FCC"/>
    <w:rsid w:val="00BB2E26"/>
    <w:rsid w:val="00BC3AE3"/>
    <w:rsid w:val="00BD2E27"/>
    <w:rsid w:val="00BD4A7D"/>
    <w:rsid w:val="00BD7117"/>
    <w:rsid w:val="00BE234B"/>
    <w:rsid w:val="00BE2C9E"/>
    <w:rsid w:val="00BE6A1D"/>
    <w:rsid w:val="00BF6FA2"/>
    <w:rsid w:val="00C13D91"/>
    <w:rsid w:val="00C20647"/>
    <w:rsid w:val="00C25424"/>
    <w:rsid w:val="00C303B4"/>
    <w:rsid w:val="00C44EC0"/>
    <w:rsid w:val="00C55316"/>
    <w:rsid w:val="00C56A62"/>
    <w:rsid w:val="00C6025C"/>
    <w:rsid w:val="00C71517"/>
    <w:rsid w:val="00C9126B"/>
    <w:rsid w:val="00C946E3"/>
    <w:rsid w:val="00CA6E5F"/>
    <w:rsid w:val="00CA754D"/>
    <w:rsid w:val="00CB27EF"/>
    <w:rsid w:val="00CB4F59"/>
    <w:rsid w:val="00CB56B7"/>
    <w:rsid w:val="00CC5F3F"/>
    <w:rsid w:val="00CC7E5A"/>
    <w:rsid w:val="00CD1347"/>
    <w:rsid w:val="00CE3EFB"/>
    <w:rsid w:val="00CE6943"/>
    <w:rsid w:val="00CE7253"/>
    <w:rsid w:val="00CF75E1"/>
    <w:rsid w:val="00D015B1"/>
    <w:rsid w:val="00D21A8E"/>
    <w:rsid w:val="00D22481"/>
    <w:rsid w:val="00D46DEA"/>
    <w:rsid w:val="00D52E01"/>
    <w:rsid w:val="00D70FD1"/>
    <w:rsid w:val="00D71266"/>
    <w:rsid w:val="00D9204B"/>
    <w:rsid w:val="00DA32CE"/>
    <w:rsid w:val="00DC3440"/>
    <w:rsid w:val="00DD030A"/>
    <w:rsid w:val="00DD3BA0"/>
    <w:rsid w:val="00DD493A"/>
    <w:rsid w:val="00E25128"/>
    <w:rsid w:val="00E304A1"/>
    <w:rsid w:val="00E36E04"/>
    <w:rsid w:val="00E4287D"/>
    <w:rsid w:val="00E54FAA"/>
    <w:rsid w:val="00E629DF"/>
    <w:rsid w:val="00E711C2"/>
    <w:rsid w:val="00E83B34"/>
    <w:rsid w:val="00E865AA"/>
    <w:rsid w:val="00E9642F"/>
    <w:rsid w:val="00EA3CC9"/>
    <w:rsid w:val="00EB3A9F"/>
    <w:rsid w:val="00EC66F3"/>
    <w:rsid w:val="00ED2B86"/>
    <w:rsid w:val="00EF4BF9"/>
    <w:rsid w:val="00F373AE"/>
    <w:rsid w:val="00F54ACD"/>
    <w:rsid w:val="00F71DD7"/>
    <w:rsid w:val="00F865BA"/>
    <w:rsid w:val="00F913EF"/>
    <w:rsid w:val="00F9298A"/>
    <w:rsid w:val="00F943D6"/>
    <w:rsid w:val="00FA3192"/>
    <w:rsid w:val="00FA3302"/>
    <w:rsid w:val="00FC24CB"/>
    <w:rsid w:val="00FC5E8B"/>
    <w:rsid w:val="00FE21C5"/>
    <w:rsid w:val="00FE3895"/>
    <w:rsid w:val="00FF146F"/>
    <w:rsid w:val="00FF6C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E18BE"/>
  <w15:chartTrackingRefBased/>
  <w15:docId w15:val="{D0623BF7-E37C-5D44-9DF8-8ED0CD9C0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3F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3F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3F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3F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3F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3F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3F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3F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3F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F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3F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3F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3F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3F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3F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3F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3F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3FA9"/>
    <w:rPr>
      <w:rFonts w:eastAsiaTheme="majorEastAsia" w:cstheme="majorBidi"/>
      <w:color w:val="272727" w:themeColor="text1" w:themeTint="D8"/>
    </w:rPr>
  </w:style>
  <w:style w:type="paragraph" w:styleId="Title">
    <w:name w:val="Title"/>
    <w:basedOn w:val="Normal"/>
    <w:next w:val="Normal"/>
    <w:link w:val="TitleChar"/>
    <w:uiPriority w:val="10"/>
    <w:qFormat/>
    <w:rsid w:val="00383F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3F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3F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3F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3FA9"/>
    <w:pPr>
      <w:spacing w:before="160"/>
      <w:jc w:val="center"/>
    </w:pPr>
    <w:rPr>
      <w:i/>
      <w:iCs/>
      <w:color w:val="404040" w:themeColor="text1" w:themeTint="BF"/>
    </w:rPr>
  </w:style>
  <w:style w:type="character" w:customStyle="1" w:styleId="QuoteChar">
    <w:name w:val="Quote Char"/>
    <w:basedOn w:val="DefaultParagraphFont"/>
    <w:link w:val="Quote"/>
    <w:uiPriority w:val="29"/>
    <w:rsid w:val="00383FA9"/>
    <w:rPr>
      <w:i/>
      <w:iCs/>
      <w:color w:val="404040" w:themeColor="text1" w:themeTint="BF"/>
    </w:rPr>
  </w:style>
  <w:style w:type="paragraph" w:styleId="ListParagraph">
    <w:name w:val="List Paragraph"/>
    <w:basedOn w:val="Normal"/>
    <w:uiPriority w:val="34"/>
    <w:qFormat/>
    <w:rsid w:val="00383FA9"/>
    <w:pPr>
      <w:ind w:left="720"/>
      <w:contextualSpacing/>
    </w:pPr>
  </w:style>
  <w:style w:type="character" w:styleId="IntenseEmphasis">
    <w:name w:val="Intense Emphasis"/>
    <w:basedOn w:val="DefaultParagraphFont"/>
    <w:uiPriority w:val="21"/>
    <w:qFormat/>
    <w:rsid w:val="00383FA9"/>
    <w:rPr>
      <w:i/>
      <w:iCs/>
      <w:color w:val="0F4761" w:themeColor="accent1" w:themeShade="BF"/>
    </w:rPr>
  </w:style>
  <w:style w:type="paragraph" w:styleId="IntenseQuote">
    <w:name w:val="Intense Quote"/>
    <w:basedOn w:val="Normal"/>
    <w:next w:val="Normal"/>
    <w:link w:val="IntenseQuoteChar"/>
    <w:uiPriority w:val="30"/>
    <w:qFormat/>
    <w:rsid w:val="00383F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3FA9"/>
    <w:rPr>
      <w:i/>
      <w:iCs/>
      <w:color w:val="0F4761" w:themeColor="accent1" w:themeShade="BF"/>
    </w:rPr>
  </w:style>
  <w:style w:type="character" w:styleId="IntenseReference">
    <w:name w:val="Intense Reference"/>
    <w:basedOn w:val="DefaultParagraphFont"/>
    <w:uiPriority w:val="32"/>
    <w:qFormat/>
    <w:rsid w:val="00383FA9"/>
    <w:rPr>
      <w:b/>
      <w:bCs/>
      <w:smallCaps/>
      <w:color w:val="0F4761" w:themeColor="accent1" w:themeShade="BF"/>
      <w:spacing w:val="5"/>
    </w:rPr>
  </w:style>
  <w:style w:type="character" w:styleId="Hyperlink">
    <w:name w:val="Hyperlink"/>
    <w:basedOn w:val="DefaultParagraphFont"/>
    <w:uiPriority w:val="99"/>
    <w:unhideWhenUsed/>
    <w:rsid w:val="00383FA9"/>
    <w:rPr>
      <w:color w:val="467886" w:themeColor="hyperlink"/>
      <w:u w:val="single"/>
    </w:rPr>
  </w:style>
  <w:style w:type="character" w:styleId="UnresolvedMention">
    <w:name w:val="Unresolved Mention"/>
    <w:basedOn w:val="DefaultParagraphFont"/>
    <w:uiPriority w:val="99"/>
    <w:semiHidden/>
    <w:unhideWhenUsed/>
    <w:rsid w:val="00383FA9"/>
    <w:rPr>
      <w:color w:val="605E5C"/>
      <w:shd w:val="clear" w:color="auto" w:fill="E1DFDD"/>
    </w:rPr>
  </w:style>
  <w:style w:type="paragraph" w:styleId="Revision">
    <w:name w:val="Revision"/>
    <w:hidden/>
    <w:uiPriority w:val="99"/>
    <w:semiHidden/>
    <w:rsid w:val="0031314B"/>
    <w:pPr>
      <w:spacing w:after="0" w:line="240" w:lineRule="auto"/>
    </w:pPr>
  </w:style>
  <w:style w:type="character" w:styleId="CommentReference">
    <w:name w:val="annotation reference"/>
    <w:basedOn w:val="DefaultParagraphFont"/>
    <w:uiPriority w:val="99"/>
    <w:semiHidden/>
    <w:unhideWhenUsed/>
    <w:rsid w:val="0031314B"/>
    <w:rPr>
      <w:sz w:val="16"/>
      <w:szCs w:val="16"/>
    </w:rPr>
  </w:style>
  <w:style w:type="paragraph" w:styleId="CommentText">
    <w:name w:val="annotation text"/>
    <w:basedOn w:val="Normal"/>
    <w:link w:val="CommentTextChar"/>
    <w:uiPriority w:val="99"/>
    <w:semiHidden/>
    <w:unhideWhenUsed/>
    <w:rsid w:val="0031314B"/>
    <w:pPr>
      <w:spacing w:line="240" w:lineRule="auto"/>
    </w:pPr>
    <w:rPr>
      <w:sz w:val="20"/>
      <w:szCs w:val="20"/>
    </w:rPr>
  </w:style>
  <w:style w:type="character" w:customStyle="1" w:styleId="CommentTextChar">
    <w:name w:val="Comment Text Char"/>
    <w:basedOn w:val="DefaultParagraphFont"/>
    <w:link w:val="CommentText"/>
    <w:uiPriority w:val="99"/>
    <w:semiHidden/>
    <w:rsid w:val="0031314B"/>
    <w:rPr>
      <w:sz w:val="20"/>
      <w:szCs w:val="20"/>
    </w:rPr>
  </w:style>
  <w:style w:type="paragraph" w:styleId="CommentSubject">
    <w:name w:val="annotation subject"/>
    <w:basedOn w:val="CommentText"/>
    <w:next w:val="CommentText"/>
    <w:link w:val="CommentSubjectChar"/>
    <w:uiPriority w:val="99"/>
    <w:semiHidden/>
    <w:unhideWhenUsed/>
    <w:rsid w:val="0031314B"/>
    <w:rPr>
      <w:b/>
      <w:bCs/>
    </w:rPr>
  </w:style>
  <w:style w:type="character" w:customStyle="1" w:styleId="CommentSubjectChar">
    <w:name w:val="Comment Subject Char"/>
    <w:basedOn w:val="CommentTextChar"/>
    <w:link w:val="CommentSubject"/>
    <w:uiPriority w:val="99"/>
    <w:semiHidden/>
    <w:rsid w:val="0031314B"/>
    <w:rPr>
      <w:b/>
      <w:bCs/>
      <w:sz w:val="20"/>
      <w:szCs w:val="20"/>
    </w:rPr>
  </w:style>
  <w:style w:type="character" w:styleId="FollowedHyperlink">
    <w:name w:val="FollowedHyperlink"/>
    <w:basedOn w:val="DefaultParagraphFont"/>
    <w:uiPriority w:val="99"/>
    <w:semiHidden/>
    <w:unhideWhenUsed/>
    <w:rsid w:val="0053468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018964">
      <w:bodyDiv w:val="1"/>
      <w:marLeft w:val="0"/>
      <w:marRight w:val="0"/>
      <w:marTop w:val="0"/>
      <w:marBottom w:val="0"/>
      <w:divBdr>
        <w:top w:val="none" w:sz="0" w:space="0" w:color="auto"/>
        <w:left w:val="none" w:sz="0" w:space="0" w:color="auto"/>
        <w:bottom w:val="none" w:sz="0" w:space="0" w:color="auto"/>
        <w:right w:val="none" w:sz="0" w:space="0" w:color="auto"/>
      </w:divBdr>
      <w:divsChild>
        <w:div w:id="256255372">
          <w:marLeft w:val="0"/>
          <w:marRight w:val="0"/>
          <w:marTop w:val="0"/>
          <w:marBottom w:val="0"/>
          <w:divBdr>
            <w:top w:val="none" w:sz="0" w:space="0" w:color="auto"/>
            <w:left w:val="none" w:sz="0" w:space="0" w:color="auto"/>
            <w:bottom w:val="none" w:sz="0" w:space="0" w:color="auto"/>
            <w:right w:val="none" w:sz="0" w:space="0" w:color="auto"/>
          </w:divBdr>
          <w:divsChild>
            <w:div w:id="1772629909">
              <w:marLeft w:val="0"/>
              <w:marRight w:val="0"/>
              <w:marTop w:val="0"/>
              <w:marBottom w:val="0"/>
              <w:divBdr>
                <w:top w:val="none" w:sz="0" w:space="0" w:color="auto"/>
                <w:left w:val="none" w:sz="0" w:space="0" w:color="auto"/>
                <w:bottom w:val="none" w:sz="0" w:space="0" w:color="auto"/>
                <w:right w:val="none" w:sz="0" w:space="0" w:color="auto"/>
              </w:divBdr>
              <w:divsChild>
                <w:div w:id="8341051">
                  <w:marLeft w:val="0"/>
                  <w:marRight w:val="0"/>
                  <w:marTop w:val="0"/>
                  <w:marBottom w:val="0"/>
                  <w:divBdr>
                    <w:top w:val="none" w:sz="0" w:space="0" w:color="auto"/>
                    <w:left w:val="none" w:sz="0" w:space="0" w:color="auto"/>
                    <w:bottom w:val="none" w:sz="0" w:space="0" w:color="auto"/>
                    <w:right w:val="none" w:sz="0" w:space="0" w:color="auto"/>
                  </w:divBdr>
                  <w:divsChild>
                    <w:div w:id="7149136">
                      <w:marLeft w:val="0"/>
                      <w:marRight w:val="0"/>
                      <w:marTop w:val="0"/>
                      <w:marBottom w:val="0"/>
                      <w:divBdr>
                        <w:top w:val="none" w:sz="0" w:space="0" w:color="auto"/>
                        <w:left w:val="none" w:sz="0" w:space="0" w:color="auto"/>
                        <w:bottom w:val="none" w:sz="0" w:space="0" w:color="auto"/>
                        <w:right w:val="none" w:sz="0" w:space="0" w:color="auto"/>
                      </w:divBdr>
                      <w:divsChild>
                        <w:div w:id="1031148942">
                          <w:marLeft w:val="0"/>
                          <w:marRight w:val="0"/>
                          <w:marTop w:val="0"/>
                          <w:marBottom w:val="0"/>
                          <w:divBdr>
                            <w:top w:val="none" w:sz="0" w:space="0" w:color="auto"/>
                            <w:left w:val="none" w:sz="0" w:space="0" w:color="auto"/>
                            <w:bottom w:val="none" w:sz="0" w:space="0" w:color="auto"/>
                            <w:right w:val="none" w:sz="0" w:space="0" w:color="auto"/>
                          </w:divBdr>
                          <w:divsChild>
                            <w:div w:id="1904675859">
                              <w:marLeft w:val="-150"/>
                              <w:marRight w:val="-150"/>
                              <w:marTop w:val="0"/>
                              <w:marBottom w:val="0"/>
                              <w:divBdr>
                                <w:top w:val="none" w:sz="0" w:space="0" w:color="auto"/>
                                <w:left w:val="none" w:sz="0" w:space="0" w:color="auto"/>
                                <w:bottom w:val="none" w:sz="0" w:space="0" w:color="auto"/>
                                <w:right w:val="none" w:sz="0" w:space="0" w:color="auto"/>
                              </w:divBdr>
                              <w:divsChild>
                                <w:div w:id="8172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113264">
                      <w:marLeft w:val="0"/>
                      <w:marRight w:val="0"/>
                      <w:marTop w:val="0"/>
                      <w:marBottom w:val="0"/>
                      <w:divBdr>
                        <w:top w:val="none" w:sz="0" w:space="0" w:color="auto"/>
                        <w:left w:val="none" w:sz="0" w:space="0" w:color="auto"/>
                        <w:bottom w:val="none" w:sz="0" w:space="0" w:color="auto"/>
                        <w:right w:val="none" w:sz="0" w:space="0" w:color="auto"/>
                      </w:divBdr>
                      <w:divsChild>
                        <w:div w:id="55782084">
                          <w:marLeft w:val="0"/>
                          <w:marRight w:val="0"/>
                          <w:marTop w:val="0"/>
                          <w:marBottom w:val="0"/>
                          <w:divBdr>
                            <w:top w:val="none" w:sz="0" w:space="0" w:color="auto"/>
                            <w:left w:val="none" w:sz="0" w:space="0" w:color="auto"/>
                            <w:bottom w:val="none" w:sz="0" w:space="0" w:color="auto"/>
                            <w:right w:val="none" w:sz="0" w:space="0" w:color="auto"/>
                          </w:divBdr>
                          <w:divsChild>
                            <w:div w:id="189532507">
                              <w:marLeft w:val="-150"/>
                              <w:marRight w:val="-150"/>
                              <w:marTop w:val="0"/>
                              <w:marBottom w:val="0"/>
                              <w:divBdr>
                                <w:top w:val="none" w:sz="0" w:space="0" w:color="auto"/>
                                <w:left w:val="none" w:sz="0" w:space="0" w:color="auto"/>
                                <w:bottom w:val="none" w:sz="0" w:space="0" w:color="auto"/>
                                <w:right w:val="none" w:sz="0" w:space="0" w:color="auto"/>
                              </w:divBdr>
                              <w:divsChild>
                                <w:div w:id="143035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45923">
          <w:marLeft w:val="0"/>
          <w:marRight w:val="0"/>
          <w:marTop w:val="0"/>
          <w:marBottom w:val="0"/>
          <w:divBdr>
            <w:top w:val="none" w:sz="0" w:space="0" w:color="auto"/>
            <w:left w:val="none" w:sz="0" w:space="0" w:color="auto"/>
            <w:bottom w:val="none" w:sz="0" w:space="0" w:color="auto"/>
            <w:right w:val="none" w:sz="0" w:space="0" w:color="auto"/>
          </w:divBdr>
          <w:divsChild>
            <w:div w:id="437524084">
              <w:marLeft w:val="0"/>
              <w:marRight w:val="0"/>
              <w:marTop w:val="0"/>
              <w:marBottom w:val="0"/>
              <w:divBdr>
                <w:top w:val="none" w:sz="0" w:space="0" w:color="auto"/>
                <w:left w:val="none" w:sz="0" w:space="0" w:color="auto"/>
                <w:bottom w:val="none" w:sz="0" w:space="0" w:color="auto"/>
                <w:right w:val="none" w:sz="0" w:space="0" w:color="auto"/>
              </w:divBdr>
              <w:divsChild>
                <w:div w:id="545994540">
                  <w:marLeft w:val="0"/>
                  <w:marRight w:val="0"/>
                  <w:marTop w:val="0"/>
                  <w:marBottom w:val="0"/>
                  <w:divBdr>
                    <w:top w:val="none" w:sz="0" w:space="0" w:color="auto"/>
                    <w:left w:val="none" w:sz="0" w:space="0" w:color="auto"/>
                    <w:bottom w:val="none" w:sz="0" w:space="0" w:color="auto"/>
                    <w:right w:val="none" w:sz="0" w:space="0" w:color="auto"/>
                  </w:divBdr>
                  <w:divsChild>
                    <w:div w:id="1165362744">
                      <w:marLeft w:val="0"/>
                      <w:marRight w:val="0"/>
                      <w:marTop w:val="0"/>
                      <w:marBottom w:val="0"/>
                      <w:divBdr>
                        <w:top w:val="none" w:sz="0" w:space="0" w:color="auto"/>
                        <w:left w:val="none" w:sz="0" w:space="0" w:color="auto"/>
                        <w:bottom w:val="none" w:sz="0" w:space="0" w:color="auto"/>
                        <w:right w:val="none" w:sz="0" w:space="0" w:color="auto"/>
                      </w:divBdr>
                      <w:divsChild>
                        <w:div w:id="727144726">
                          <w:marLeft w:val="0"/>
                          <w:marRight w:val="0"/>
                          <w:marTop w:val="0"/>
                          <w:marBottom w:val="0"/>
                          <w:divBdr>
                            <w:top w:val="none" w:sz="0" w:space="0" w:color="auto"/>
                            <w:left w:val="none" w:sz="0" w:space="0" w:color="auto"/>
                            <w:bottom w:val="none" w:sz="0" w:space="0" w:color="auto"/>
                            <w:right w:val="none" w:sz="0" w:space="0" w:color="auto"/>
                          </w:divBdr>
                          <w:divsChild>
                            <w:div w:id="205988387">
                              <w:marLeft w:val="-150"/>
                              <w:marRight w:val="-150"/>
                              <w:marTop w:val="0"/>
                              <w:marBottom w:val="0"/>
                              <w:divBdr>
                                <w:top w:val="none" w:sz="0" w:space="0" w:color="auto"/>
                                <w:left w:val="none" w:sz="0" w:space="0" w:color="auto"/>
                                <w:bottom w:val="none" w:sz="0" w:space="0" w:color="auto"/>
                                <w:right w:val="none" w:sz="0" w:space="0" w:color="auto"/>
                              </w:divBdr>
                              <w:divsChild>
                                <w:div w:id="191577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034527">
                      <w:marLeft w:val="0"/>
                      <w:marRight w:val="0"/>
                      <w:marTop w:val="0"/>
                      <w:marBottom w:val="0"/>
                      <w:divBdr>
                        <w:top w:val="none" w:sz="0" w:space="0" w:color="auto"/>
                        <w:left w:val="none" w:sz="0" w:space="0" w:color="auto"/>
                        <w:bottom w:val="none" w:sz="0" w:space="0" w:color="auto"/>
                        <w:right w:val="none" w:sz="0" w:space="0" w:color="auto"/>
                      </w:divBdr>
                      <w:divsChild>
                        <w:div w:id="854610428">
                          <w:marLeft w:val="0"/>
                          <w:marRight w:val="0"/>
                          <w:marTop w:val="0"/>
                          <w:marBottom w:val="0"/>
                          <w:divBdr>
                            <w:top w:val="none" w:sz="0" w:space="0" w:color="auto"/>
                            <w:left w:val="none" w:sz="0" w:space="0" w:color="auto"/>
                            <w:bottom w:val="none" w:sz="0" w:space="0" w:color="auto"/>
                            <w:right w:val="none" w:sz="0" w:space="0" w:color="auto"/>
                          </w:divBdr>
                          <w:divsChild>
                            <w:div w:id="1048339768">
                              <w:marLeft w:val="-150"/>
                              <w:marRight w:val="-150"/>
                              <w:marTop w:val="0"/>
                              <w:marBottom w:val="0"/>
                              <w:divBdr>
                                <w:top w:val="none" w:sz="0" w:space="0" w:color="auto"/>
                                <w:left w:val="none" w:sz="0" w:space="0" w:color="auto"/>
                                <w:bottom w:val="none" w:sz="0" w:space="0" w:color="auto"/>
                                <w:right w:val="none" w:sz="0" w:space="0" w:color="auto"/>
                              </w:divBdr>
                              <w:divsChild>
                                <w:div w:id="155191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475759">
          <w:marLeft w:val="0"/>
          <w:marRight w:val="0"/>
          <w:marTop w:val="0"/>
          <w:marBottom w:val="0"/>
          <w:divBdr>
            <w:top w:val="none" w:sz="0" w:space="0" w:color="auto"/>
            <w:left w:val="none" w:sz="0" w:space="0" w:color="auto"/>
            <w:bottom w:val="none" w:sz="0" w:space="0" w:color="auto"/>
            <w:right w:val="none" w:sz="0" w:space="0" w:color="auto"/>
          </w:divBdr>
          <w:divsChild>
            <w:div w:id="1950626332">
              <w:marLeft w:val="0"/>
              <w:marRight w:val="0"/>
              <w:marTop w:val="0"/>
              <w:marBottom w:val="0"/>
              <w:divBdr>
                <w:top w:val="none" w:sz="0" w:space="0" w:color="auto"/>
                <w:left w:val="none" w:sz="0" w:space="0" w:color="auto"/>
                <w:bottom w:val="none" w:sz="0" w:space="0" w:color="auto"/>
                <w:right w:val="none" w:sz="0" w:space="0" w:color="auto"/>
              </w:divBdr>
              <w:divsChild>
                <w:div w:id="27683477">
                  <w:marLeft w:val="0"/>
                  <w:marRight w:val="0"/>
                  <w:marTop w:val="0"/>
                  <w:marBottom w:val="0"/>
                  <w:divBdr>
                    <w:top w:val="none" w:sz="0" w:space="0" w:color="auto"/>
                    <w:left w:val="none" w:sz="0" w:space="0" w:color="auto"/>
                    <w:bottom w:val="none" w:sz="0" w:space="0" w:color="auto"/>
                    <w:right w:val="none" w:sz="0" w:space="0" w:color="auto"/>
                  </w:divBdr>
                  <w:divsChild>
                    <w:div w:id="84156148">
                      <w:marLeft w:val="0"/>
                      <w:marRight w:val="0"/>
                      <w:marTop w:val="0"/>
                      <w:marBottom w:val="0"/>
                      <w:divBdr>
                        <w:top w:val="none" w:sz="0" w:space="0" w:color="auto"/>
                        <w:left w:val="none" w:sz="0" w:space="0" w:color="auto"/>
                        <w:bottom w:val="none" w:sz="0" w:space="0" w:color="auto"/>
                        <w:right w:val="none" w:sz="0" w:space="0" w:color="auto"/>
                      </w:divBdr>
                      <w:divsChild>
                        <w:div w:id="166943607">
                          <w:marLeft w:val="0"/>
                          <w:marRight w:val="0"/>
                          <w:marTop w:val="0"/>
                          <w:marBottom w:val="0"/>
                          <w:divBdr>
                            <w:top w:val="none" w:sz="0" w:space="0" w:color="auto"/>
                            <w:left w:val="none" w:sz="0" w:space="0" w:color="auto"/>
                            <w:bottom w:val="none" w:sz="0" w:space="0" w:color="auto"/>
                            <w:right w:val="none" w:sz="0" w:space="0" w:color="auto"/>
                          </w:divBdr>
                          <w:divsChild>
                            <w:div w:id="1726560724">
                              <w:marLeft w:val="-150"/>
                              <w:marRight w:val="-150"/>
                              <w:marTop w:val="0"/>
                              <w:marBottom w:val="0"/>
                              <w:divBdr>
                                <w:top w:val="none" w:sz="0" w:space="0" w:color="auto"/>
                                <w:left w:val="none" w:sz="0" w:space="0" w:color="auto"/>
                                <w:bottom w:val="none" w:sz="0" w:space="0" w:color="auto"/>
                                <w:right w:val="none" w:sz="0" w:space="0" w:color="auto"/>
                              </w:divBdr>
                              <w:divsChild>
                                <w:div w:id="50745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601090">
                      <w:marLeft w:val="0"/>
                      <w:marRight w:val="0"/>
                      <w:marTop w:val="0"/>
                      <w:marBottom w:val="0"/>
                      <w:divBdr>
                        <w:top w:val="none" w:sz="0" w:space="0" w:color="auto"/>
                        <w:left w:val="none" w:sz="0" w:space="0" w:color="auto"/>
                        <w:bottom w:val="none" w:sz="0" w:space="0" w:color="auto"/>
                        <w:right w:val="none" w:sz="0" w:space="0" w:color="auto"/>
                      </w:divBdr>
                      <w:divsChild>
                        <w:div w:id="1382972924">
                          <w:marLeft w:val="0"/>
                          <w:marRight w:val="0"/>
                          <w:marTop w:val="0"/>
                          <w:marBottom w:val="0"/>
                          <w:divBdr>
                            <w:top w:val="none" w:sz="0" w:space="0" w:color="auto"/>
                            <w:left w:val="none" w:sz="0" w:space="0" w:color="auto"/>
                            <w:bottom w:val="none" w:sz="0" w:space="0" w:color="auto"/>
                            <w:right w:val="none" w:sz="0" w:space="0" w:color="auto"/>
                          </w:divBdr>
                          <w:divsChild>
                            <w:div w:id="1798405798">
                              <w:marLeft w:val="-150"/>
                              <w:marRight w:val="-150"/>
                              <w:marTop w:val="0"/>
                              <w:marBottom w:val="0"/>
                              <w:divBdr>
                                <w:top w:val="none" w:sz="0" w:space="0" w:color="auto"/>
                                <w:left w:val="none" w:sz="0" w:space="0" w:color="auto"/>
                                <w:bottom w:val="none" w:sz="0" w:space="0" w:color="auto"/>
                                <w:right w:val="none" w:sz="0" w:space="0" w:color="auto"/>
                              </w:divBdr>
                              <w:divsChild>
                                <w:div w:id="156980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5380592">
          <w:marLeft w:val="0"/>
          <w:marRight w:val="0"/>
          <w:marTop w:val="0"/>
          <w:marBottom w:val="0"/>
          <w:divBdr>
            <w:top w:val="none" w:sz="0" w:space="0" w:color="auto"/>
            <w:left w:val="none" w:sz="0" w:space="0" w:color="auto"/>
            <w:bottom w:val="none" w:sz="0" w:space="0" w:color="auto"/>
            <w:right w:val="none" w:sz="0" w:space="0" w:color="auto"/>
          </w:divBdr>
          <w:divsChild>
            <w:div w:id="1725523699">
              <w:marLeft w:val="0"/>
              <w:marRight w:val="0"/>
              <w:marTop w:val="0"/>
              <w:marBottom w:val="0"/>
              <w:divBdr>
                <w:top w:val="none" w:sz="0" w:space="0" w:color="auto"/>
                <w:left w:val="none" w:sz="0" w:space="0" w:color="auto"/>
                <w:bottom w:val="none" w:sz="0" w:space="0" w:color="auto"/>
                <w:right w:val="none" w:sz="0" w:space="0" w:color="auto"/>
              </w:divBdr>
              <w:divsChild>
                <w:div w:id="37710164">
                  <w:marLeft w:val="0"/>
                  <w:marRight w:val="0"/>
                  <w:marTop w:val="0"/>
                  <w:marBottom w:val="0"/>
                  <w:divBdr>
                    <w:top w:val="none" w:sz="0" w:space="0" w:color="auto"/>
                    <w:left w:val="none" w:sz="0" w:space="0" w:color="auto"/>
                    <w:bottom w:val="none" w:sz="0" w:space="0" w:color="auto"/>
                    <w:right w:val="none" w:sz="0" w:space="0" w:color="auto"/>
                  </w:divBdr>
                  <w:divsChild>
                    <w:div w:id="1859927481">
                      <w:marLeft w:val="0"/>
                      <w:marRight w:val="0"/>
                      <w:marTop w:val="0"/>
                      <w:marBottom w:val="0"/>
                      <w:divBdr>
                        <w:top w:val="none" w:sz="0" w:space="0" w:color="auto"/>
                        <w:left w:val="none" w:sz="0" w:space="0" w:color="auto"/>
                        <w:bottom w:val="none" w:sz="0" w:space="0" w:color="auto"/>
                        <w:right w:val="none" w:sz="0" w:space="0" w:color="auto"/>
                      </w:divBdr>
                      <w:divsChild>
                        <w:div w:id="509417863">
                          <w:marLeft w:val="0"/>
                          <w:marRight w:val="0"/>
                          <w:marTop w:val="0"/>
                          <w:marBottom w:val="0"/>
                          <w:divBdr>
                            <w:top w:val="none" w:sz="0" w:space="0" w:color="auto"/>
                            <w:left w:val="none" w:sz="0" w:space="0" w:color="auto"/>
                            <w:bottom w:val="none" w:sz="0" w:space="0" w:color="auto"/>
                            <w:right w:val="none" w:sz="0" w:space="0" w:color="auto"/>
                          </w:divBdr>
                          <w:divsChild>
                            <w:div w:id="2122995529">
                              <w:marLeft w:val="-150"/>
                              <w:marRight w:val="-150"/>
                              <w:marTop w:val="0"/>
                              <w:marBottom w:val="0"/>
                              <w:divBdr>
                                <w:top w:val="none" w:sz="0" w:space="0" w:color="auto"/>
                                <w:left w:val="none" w:sz="0" w:space="0" w:color="auto"/>
                                <w:bottom w:val="none" w:sz="0" w:space="0" w:color="auto"/>
                                <w:right w:val="none" w:sz="0" w:space="0" w:color="auto"/>
                              </w:divBdr>
                              <w:divsChild>
                                <w:div w:id="14485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886919">
                      <w:marLeft w:val="0"/>
                      <w:marRight w:val="0"/>
                      <w:marTop w:val="0"/>
                      <w:marBottom w:val="0"/>
                      <w:divBdr>
                        <w:top w:val="none" w:sz="0" w:space="0" w:color="auto"/>
                        <w:left w:val="none" w:sz="0" w:space="0" w:color="auto"/>
                        <w:bottom w:val="none" w:sz="0" w:space="0" w:color="auto"/>
                        <w:right w:val="none" w:sz="0" w:space="0" w:color="auto"/>
                      </w:divBdr>
                      <w:divsChild>
                        <w:div w:id="247930994">
                          <w:marLeft w:val="0"/>
                          <w:marRight w:val="0"/>
                          <w:marTop w:val="0"/>
                          <w:marBottom w:val="0"/>
                          <w:divBdr>
                            <w:top w:val="none" w:sz="0" w:space="0" w:color="auto"/>
                            <w:left w:val="none" w:sz="0" w:space="0" w:color="auto"/>
                            <w:bottom w:val="none" w:sz="0" w:space="0" w:color="auto"/>
                            <w:right w:val="none" w:sz="0" w:space="0" w:color="auto"/>
                          </w:divBdr>
                          <w:divsChild>
                            <w:div w:id="784350980">
                              <w:marLeft w:val="-150"/>
                              <w:marRight w:val="-150"/>
                              <w:marTop w:val="0"/>
                              <w:marBottom w:val="0"/>
                              <w:divBdr>
                                <w:top w:val="none" w:sz="0" w:space="0" w:color="auto"/>
                                <w:left w:val="none" w:sz="0" w:space="0" w:color="auto"/>
                                <w:bottom w:val="none" w:sz="0" w:space="0" w:color="auto"/>
                                <w:right w:val="none" w:sz="0" w:space="0" w:color="auto"/>
                              </w:divBdr>
                              <w:divsChild>
                                <w:div w:id="192499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752322">
                      <w:marLeft w:val="0"/>
                      <w:marRight w:val="0"/>
                      <w:marTop w:val="0"/>
                      <w:marBottom w:val="0"/>
                      <w:divBdr>
                        <w:top w:val="none" w:sz="0" w:space="0" w:color="auto"/>
                        <w:left w:val="none" w:sz="0" w:space="0" w:color="auto"/>
                        <w:bottom w:val="none" w:sz="0" w:space="0" w:color="auto"/>
                        <w:right w:val="none" w:sz="0" w:space="0" w:color="auto"/>
                      </w:divBdr>
                      <w:divsChild>
                        <w:div w:id="943194756">
                          <w:marLeft w:val="0"/>
                          <w:marRight w:val="0"/>
                          <w:marTop w:val="0"/>
                          <w:marBottom w:val="0"/>
                          <w:divBdr>
                            <w:top w:val="none" w:sz="0" w:space="0" w:color="auto"/>
                            <w:left w:val="none" w:sz="0" w:space="0" w:color="auto"/>
                            <w:bottom w:val="none" w:sz="0" w:space="0" w:color="auto"/>
                            <w:right w:val="none" w:sz="0" w:space="0" w:color="auto"/>
                          </w:divBdr>
                          <w:divsChild>
                            <w:div w:id="965888997">
                              <w:marLeft w:val="-150"/>
                              <w:marRight w:val="-150"/>
                              <w:marTop w:val="0"/>
                              <w:marBottom w:val="0"/>
                              <w:divBdr>
                                <w:top w:val="none" w:sz="0" w:space="0" w:color="auto"/>
                                <w:left w:val="none" w:sz="0" w:space="0" w:color="auto"/>
                                <w:bottom w:val="none" w:sz="0" w:space="0" w:color="auto"/>
                                <w:right w:val="none" w:sz="0" w:space="0" w:color="auto"/>
                              </w:divBdr>
                              <w:divsChild>
                                <w:div w:id="100108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206563">
                      <w:marLeft w:val="0"/>
                      <w:marRight w:val="0"/>
                      <w:marTop w:val="0"/>
                      <w:marBottom w:val="0"/>
                      <w:divBdr>
                        <w:top w:val="none" w:sz="0" w:space="0" w:color="auto"/>
                        <w:left w:val="none" w:sz="0" w:space="0" w:color="auto"/>
                        <w:bottom w:val="none" w:sz="0" w:space="0" w:color="auto"/>
                        <w:right w:val="none" w:sz="0" w:space="0" w:color="auto"/>
                      </w:divBdr>
                      <w:divsChild>
                        <w:div w:id="65765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136400">
          <w:marLeft w:val="0"/>
          <w:marRight w:val="0"/>
          <w:marTop w:val="0"/>
          <w:marBottom w:val="0"/>
          <w:divBdr>
            <w:top w:val="none" w:sz="0" w:space="0" w:color="auto"/>
            <w:left w:val="none" w:sz="0" w:space="0" w:color="auto"/>
            <w:bottom w:val="none" w:sz="0" w:space="0" w:color="auto"/>
            <w:right w:val="none" w:sz="0" w:space="0" w:color="auto"/>
          </w:divBdr>
          <w:divsChild>
            <w:div w:id="1102335683">
              <w:marLeft w:val="0"/>
              <w:marRight w:val="0"/>
              <w:marTop w:val="0"/>
              <w:marBottom w:val="0"/>
              <w:divBdr>
                <w:top w:val="none" w:sz="0" w:space="0" w:color="auto"/>
                <w:left w:val="none" w:sz="0" w:space="0" w:color="auto"/>
                <w:bottom w:val="none" w:sz="0" w:space="0" w:color="auto"/>
                <w:right w:val="none" w:sz="0" w:space="0" w:color="auto"/>
              </w:divBdr>
              <w:divsChild>
                <w:div w:id="364408438">
                  <w:marLeft w:val="0"/>
                  <w:marRight w:val="0"/>
                  <w:marTop w:val="0"/>
                  <w:marBottom w:val="0"/>
                  <w:divBdr>
                    <w:top w:val="none" w:sz="0" w:space="0" w:color="auto"/>
                    <w:left w:val="none" w:sz="0" w:space="0" w:color="auto"/>
                    <w:bottom w:val="none" w:sz="0" w:space="0" w:color="auto"/>
                    <w:right w:val="none" w:sz="0" w:space="0" w:color="auto"/>
                  </w:divBdr>
                  <w:divsChild>
                    <w:div w:id="903685612">
                      <w:marLeft w:val="0"/>
                      <w:marRight w:val="0"/>
                      <w:marTop w:val="0"/>
                      <w:marBottom w:val="0"/>
                      <w:divBdr>
                        <w:top w:val="none" w:sz="0" w:space="0" w:color="auto"/>
                        <w:left w:val="none" w:sz="0" w:space="0" w:color="auto"/>
                        <w:bottom w:val="none" w:sz="0" w:space="0" w:color="auto"/>
                        <w:right w:val="none" w:sz="0" w:space="0" w:color="auto"/>
                      </w:divBdr>
                      <w:divsChild>
                        <w:div w:id="41099338">
                          <w:marLeft w:val="0"/>
                          <w:marRight w:val="0"/>
                          <w:marTop w:val="0"/>
                          <w:marBottom w:val="0"/>
                          <w:divBdr>
                            <w:top w:val="none" w:sz="0" w:space="0" w:color="auto"/>
                            <w:left w:val="none" w:sz="0" w:space="0" w:color="auto"/>
                            <w:bottom w:val="none" w:sz="0" w:space="0" w:color="auto"/>
                            <w:right w:val="none" w:sz="0" w:space="0" w:color="auto"/>
                          </w:divBdr>
                          <w:divsChild>
                            <w:div w:id="652568099">
                              <w:marLeft w:val="-150"/>
                              <w:marRight w:val="-150"/>
                              <w:marTop w:val="0"/>
                              <w:marBottom w:val="0"/>
                              <w:divBdr>
                                <w:top w:val="none" w:sz="0" w:space="0" w:color="auto"/>
                                <w:left w:val="none" w:sz="0" w:space="0" w:color="auto"/>
                                <w:bottom w:val="none" w:sz="0" w:space="0" w:color="auto"/>
                                <w:right w:val="none" w:sz="0" w:space="0" w:color="auto"/>
                              </w:divBdr>
                              <w:divsChild>
                                <w:div w:id="131822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925108">
                      <w:marLeft w:val="0"/>
                      <w:marRight w:val="0"/>
                      <w:marTop w:val="0"/>
                      <w:marBottom w:val="0"/>
                      <w:divBdr>
                        <w:top w:val="none" w:sz="0" w:space="0" w:color="auto"/>
                        <w:left w:val="none" w:sz="0" w:space="0" w:color="auto"/>
                        <w:bottom w:val="none" w:sz="0" w:space="0" w:color="auto"/>
                        <w:right w:val="none" w:sz="0" w:space="0" w:color="auto"/>
                      </w:divBdr>
                      <w:divsChild>
                        <w:div w:id="696544492">
                          <w:marLeft w:val="0"/>
                          <w:marRight w:val="0"/>
                          <w:marTop w:val="0"/>
                          <w:marBottom w:val="0"/>
                          <w:divBdr>
                            <w:top w:val="none" w:sz="0" w:space="0" w:color="auto"/>
                            <w:left w:val="none" w:sz="0" w:space="0" w:color="auto"/>
                            <w:bottom w:val="none" w:sz="0" w:space="0" w:color="auto"/>
                            <w:right w:val="none" w:sz="0" w:space="0" w:color="auto"/>
                          </w:divBdr>
                          <w:divsChild>
                            <w:div w:id="1075011155">
                              <w:marLeft w:val="-150"/>
                              <w:marRight w:val="-150"/>
                              <w:marTop w:val="0"/>
                              <w:marBottom w:val="0"/>
                              <w:divBdr>
                                <w:top w:val="none" w:sz="0" w:space="0" w:color="auto"/>
                                <w:left w:val="none" w:sz="0" w:space="0" w:color="auto"/>
                                <w:bottom w:val="none" w:sz="0" w:space="0" w:color="auto"/>
                                <w:right w:val="none" w:sz="0" w:space="0" w:color="auto"/>
                              </w:divBdr>
                              <w:divsChild>
                                <w:div w:id="24287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986407">
          <w:marLeft w:val="0"/>
          <w:marRight w:val="0"/>
          <w:marTop w:val="0"/>
          <w:marBottom w:val="0"/>
          <w:divBdr>
            <w:top w:val="none" w:sz="0" w:space="0" w:color="auto"/>
            <w:left w:val="none" w:sz="0" w:space="0" w:color="auto"/>
            <w:bottom w:val="none" w:sz="0" w:space="0" w:color="auto"/>
            <w:right w:val="none" w:sz="0" w:space="0" w:color="auto"/>
          </w:divBdr>
          <w:divsChild>
            <w:div w:id="1178999750">
              <w:marLeft w:val="0"/>
              <w:marRight w:val="0"/>
              <w:marTop w:val="0"/>
              <w:marBottom w:val="0"/>
              <w:divBdr>
                <w:top w:val="none" w:sz="0" w:space="0" w:color="auto"/>
                <w:left w:val="none" w:sz="0" w:space="0" w:color="auto"/>
                <w:bottom w:val="none" w:sz="0" w:space="0" w:color="auto"/>
                <w:right w:val="none" w:sz="0" w:space="0" w:color="auto"/>
              </w:divBdr>
              <w:divsChild>
                <w:div w:id="170418308">
                  <w:marLeft w:val="0"/>
                  <w:marRight w:val="0"/>
                  <w:marTop w:val="0"/>
                  <w:marBottom w:val="0"/>
                  <w:divBdr>
                    <w:top w:val="none" w:sz="0" w:space="0" w:color="auto"/>
                    <w:left w:val="none" w:sz="0" w:space="0" w:color="auto"/>
                    <w:bottom w:val="none" w:sz="0" w:space="0" w:color="auto"/>
                    <w:right w:val="none" w:sz="0" w:space="0" w:color="auto"/>
                  </w:divBdr>
                  <w:divsChild>
                    <w:div w:id="1302273361">
                      <w:marLeft w:val="0"/>
                      <w:marRight w:val="0"/>
                      <w:marTop w:val="0"/>
                      <w:marBottom w:val="0"/>
                      <w:divBdr>
                        <w:top w:val="none" w:sz="0" w:space="0" w:color="auto"/>
                        <w:left w:val="none" w:sz="0" w:space="0" w:color="auto"/>
                        <w:bottom w:val="none" w:sz="0" w:space="0" w:color="auto"/>
                        <w:right w:val="none" w:sz="0" w:space="0" w:color="auto"/>
                      </w:divBdr>
                      <w:divsChild>
                        <w:div w:id="232080901">
                          <w:marLeft w:val="0"/>
                          <w:marRight w:val="0"/>
                          <w:marTop w:val="0"/>
                          <w:marBottom w:val="0"/>
                          <w:divBdr>
                            <w:top w:val="none" w:sz="0" w:space="0" w:color="auto"/>
                            <w:left w:val="none" w:sz="0" w:space="0" w:color="auto"/>
                            <w:bottom w:val="none" w:sz="0" w:space="0" w:color="auto"/>
                            <w:right w:val="none" w:sz="0" w:space="0" w:color="auto"/>
                          </w:divBdr>
                          <w:divsChild>
                            <w:div w:id="1468627563">
                              <w:marLeft w:val="-150"/>
                              <w:marRight w:val="-150"/>
                              <w:marTop w:val="0"/>
                              <w:marBottom w:val="0"/>
                              <w:divBdr>
                                <w:top w:val="none" w:sz="0" w:space="0" w:color="auto"/>
                                <w:left w:val="none" w:sz="0" w:space="0" w:color="auto"/>
                                <w:bottom w:val="none" w:sz="0" w:space="0" w:color="auto"/>
                                <w:right w:val="none" w:sz="0" w:space="0" w:color="auto"/>
                              </w:divBdr>
                              <w:divsChild>
                                <w:div w:id="49738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074308">
                      <w:marLeft w:val="0"/>
                      <w:marRight w:val="0"/>
                      <w:marTop w:val="0"/>
                      <w:marBottom w:val="0"/>
                      <w:divBdr>
                        <w:top w:val="none" w:sz="0" w:space="0" w:color="auto"/>
                        <w:left w:val="none" w:sz="0" w:space="0" w:color="auto"/>
                        <w:bottom w:val="none" w:sz="0" w:space="0" w:color="auto"/>
                        <w:right w:val="none" w:sz="0" w:space="0" w:color="auto"/>
                      </w:divBdr>
                      <w:divsChild>
                        <w:div w:id="1092354838">
                          <w:marLeft w:val="0"/>
                          <w:marRight w:val="0"/>
                          <w:marTop w:val="0"/>
                          <w:marBottom w:val="0"/>
                          <w:divBdr>
                            <w:top w:val="none" w:sz="0" w:space="0" w:color="auto"/>
                            <w:left w:val="none" w:sz="0" w:space="0" w:color="auto"/>
                            <w:bottom w:val="none" w:sz="0" w:space="0" w:color="auto"/>
                            <w:right w:val="none" w:sz="0" w:space="0" w:color="auto"/>
                          </w:divBdr>
                          <w:divsChild>
                            <w:div w:id="775904734">
                              <w:marLeft w:val="-150"/>
                              <w:marRight w:val="-150"/>
                              <w:marTop w:val="0"/>
                              <w:marBottom w:val="0"/>
                              <w:divBdr>
                                <w:top w:val="none" w:sz="0" w:space="0" w:color="auto"/>
                                <w:left w:val="none" w:sz="0" w:space="0" w:color="auto"/>
                                <w:bottom w:val="none" w:sz="0" w:space="0" w:color="auto"/>
                                <w:right w:val="none" w:sz="0" w:space="0" w:color="auto"/>
                              </w:divBdr>
                              <w:divsChild>
                                <w:div w:id="122768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7725561">
          <w:marLeft w:val="0"/>
          <w:marRight w:val="0"/>
          <w:marTop w:val="0"/>
          <w:marBottom w:val="0"/>
          <w:divBdr>
            <w:top w:val="none" w:sz="0" w:space="0" w:color="auto"/>
            <w:left w:val="none" w:sz="0" w:space="0" w:color="auto"/>
            <w:bottom w:val="none" w:sz="0" w:space="0" w:color="auto"/>
            <w:right w:val="none" w:sz="0" w:space="0" w:color="auto"/>
          </w:divBdr>
          <w:divsChild>
            <w:div w:id="225116466">
              <w:marLeft w:val="0"/>
              <w:marRight w:val="0"/>
              <w:marTop w:val="0"/>
              <w:marBottom w:val="0"/>
              <w:divBdr>
                <w:top w:val="none" w:sz="0" w:space="0" w:color="auto"/>
                <w:left w:val="none" w:sz="0" w:space="0" w:color="auto"/>
                <w:bottom w:val="none" w:sz="0" w:space="0" w:color="auto"/>
                <w:right w:val="none" w:sz="0" w:space="0" w:color="auto"/>
              </w:divBdr>
              <w:divsChild>
                <w:div w:id="1038436444">
                  <w:marLeft w:val="0"/>
                  <w:marRight w:val="0"/>
                  <w:marTop w:val="0"/>
                  <w:marBottom w:val="0"/>
                  <w:divBdr>
                    <w:top w:val="none" w:sz="0" w:space="0" w:color="auto"/>
                    <w:left w:val="none" w:sz="0" w:space="0" w:color="auto"/>
                    <w:bottom w:val="none" w:sz="0" w:space="0" w:color="auto"/>
                    <w:right w:val="none" w:sz="0" w:space="0" w:color="auto"/>
                  </w:divBdr>
                  <w:divsChild>
                    <w:div w:id="114177646">
                      <w:marLeft w:val="0"/>
                      <w:marRight w:val="0"/>
                      <w:marTop w:val="0"/>
                      <w:marBottom w:val="0"/>
                      <w:divBdr>
                        <w:top w:val="none" w:sz="0" w:space="0" w:color="auto"/>
                        <w:left w:val="none" w:sz="0" w:space="0" w:color="auto"/>
                        <w:bottom w:val="none" w:sz="0" w:space="0" w:color="auto"/>
                        <w:right w:val="none" w:sz="0" w:space="0" w:color="auto"/>
                      </w:divBdr>
                      <w:divsChild>
                        <w:div w:id="62797835">
                          <w:marLeft w:val="0"/>
                          <w:marRight w:val="0"/>
                          <w:marTop w:val="0"/>
                          <w:marBottom w:val="0"/>
                          <w:divBdr>
                            <w:top w:val="none" w:sz="0" w:space="0" w:color="auto"/>
                            <w:left w:val="none" w:sz="0" w:space="0" w:color="auto"/>
                            <w:bottom w:val="none" w:sz="0" w:space="0" w:color="auto"/>
                            <w:right w:val="none" w:sz="0" w:space="0" w:color="auto"/>
                          </w:divBdr>
                          <w:divsChild>
                            <w:div w:id="610747503">
                              <w:marLeft w:val="-150"/>
                              <w:marRight w:val="-150"/>
                              <w:marTop w:val="0"/>
                              <w:marBottom w:val="0"/>
                              <w:divBdr>
                                <w:top w:val="none" w:sz="0" w:space="0" w:color="auto"/>
                                <w:left w:val="none" w:sz="0" w:space="0" w:color="auto"/>
                                <w:bottom w:val="none" w:sz="0" w:space="0" w:color="auto"/>
                                <w:right w:val="none" w:sz="0" w:space="0" w:color="auto"/>
                              </w:divBdr>
                              <w:divsChild>
                                <w:div w:id="67908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94862">
                      <w:marLeft w:val="0"/>
                      <w:marRight w:val="0"/>
                      <w:marTop w:val="0"/>
                      <w:marBottom w:val="0"/>
                      <w:divBdr>
                        <w:top w:val="none" w:sz="0" w:space="0" w:color="auto"/>
                        <w:left w:val="none" w:sz="0" w:space="0" w:color="auto"/>
                        <w:bottom w:val="none" w:sz="0" w:space="0" w:color="auto"/>
                        <w:right w:val="none" w:sz="0" w:space="0" w:color="auto"/>
                      </w:divBdr>
                      <w:divsChild>
                        <w:div w:id="1698122290">
                          <w:marLeft w:val="0"/>
                          <w:marRight w:val="0"/>
                          <w:marTop w:val="0"/>
                          <w:marBottom w:val="0"/>
                          <w:divBdr>
                            <w:top w:val="none" w:sz="0" w:space="0" w:color="auto"/>
                            <w:left w:val="none" w:sz="0" w:space="0" w:color="auto"/>
                            <w:bottom w:val="none" w:sz="0" w:space="0" w:color="auto"/>
                            <w:right w:val="none" w:sz="0" w:space="0" w:color="auto"/>
                          </w:divBdr>
                          <w:divsChild>
                            <w:div w:id="1614090404">
                              <w:marLeft w:val="-150"/>
                              <w:marRight w:val="-150"/>
                              <w:marTop w:val="0"/>
                              <w:marBottom w:val="0"/>
                              <w:divBdr>
                                <w:top w:val="none" w:sz="0" w:space="0" w:color="auto"/>
                                <w:left w:val="none" w:sz="0" w:space="0" w:color="auto"/>
                                <w:bottom w:val="none" w:sz="0" w:space="0" w:color="auto"/>
                                <w:right w:val="none" w:sz="0" w:space="0" w:color="auto"/>
                              </w:divBdr>
                              <w:divsChild>
                                <w:div w:id="198947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274561">
                      <w:marLeft w:val="0"/>
                      <w:marRight w:val="0"/>
                      <w:marTop w:val="0"/>
                      <w:marBottom w:val="0"/>
                      <w:divBdr>
                        <w:top w:val="none" w:sz="0" w:space="0" w:color="auto"/>
                        <w:left w:val="none" w:sz="0" w:space="0" w:color="auto"/>
                        <w:bottom w:val="none" w:sz="0" w:space="0" w:color="auto"/>
                        <w:right w:val="none" w:sz="0" w:space="0" w:color="auto"/>
                      </w:divBdr>
                      <w:divsChild>
                        <w:div w:id="951864800">
                          <w:marLeft w:val="0"/>
                          <w:marRight w:val="0"/>
                          <w:marTop w:val="0"/>
                          <w:marBottom w:val="0"/>
                          <w:divBdr>
                            <w:top w:val="none" w:sz="0" w:space="0" w:color="auto"/>
                            <w:left w:val="none" w:sz="0" w:space="0" w:color="auto"/>
                            <w:bottom w:val="none" w:sz="0" w:space="0" w:color="auto"/>
                            <w:right w:val="none" w:sz="0" w:space="0" w:color="auto"/>
                          </w:divBdr>
                        </w:div>
                      </w:divsChild>
                    </w:div>
                    <w:div w:id="1827093001">
                      <w:marLeft w:val="0"/>
                      <w:marRight w:val="0"/>
                      <w:marTop w:val="0"/>
                      <w:marBottom w:val="0"/>
                      <w:divBdr>
                        <w:top w:val="none" w:sz="0" w:space="0" w:color="auto"/>
                        <w:left w:val="none" w:sz="0" w:space="0" w:color="auto"/>
                        <w:bottom w:val="none" w:sz="0" w:space="0" w:color="auto"/>
                        <w:right w:val="none" w:sz="0" w:space="0" w:color="auto"/>
                      </w:divBdr>
                      <w:divsChild>
                        <w:div w:id="1910846117">
                          <w:marLeft w:val="0"/>
                          <w:marRight w:val="0"/>
                          <w:marTop w:val="0"/>
                          <w:marBottom w:val="0"/>
                          <w:divBdr>
                            <w:top w:val="none" w:sz="0" w:space="0" w:color="auto"/>
                            <w:left w:val="none" w:sz="0" w:space="0" w:color="auto"/>
                            <w:bottom w:val="none" w:sz="0" w:space="0" w:color="auto"/>
                            <w:right w:val="none" w:sz="0" w:space="0" w:color="auto"/>
                          </w:divBdr>
                          <w:divsChild>
                            <w:div w:id="2138906712">
                              <w:marLeft w:val="-150"/>
                              <w:marRight w:val="-150"/>
                              <w:marTop w:val="0"/>
                              <w:marBottom w:val="0"/>
                              <w:divBdr>
                                <w:top w:val="none" w:sz="0" w:space="0" w:color="auto"/>
                                <w:left w:val="none" w:sz="0" w:space="0" w:color="auto"/>
                                <w:bottom w:val="none" w:sz="0" w:space="0" w:color="auto"/>
                                <w:right w:val="none" w:sz="0" w:space="0" w:color="auto"/>
                              </w:divBdr>
                              <w:divsChild>
                                <w:div w:id="63780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2841205">
          <w:marLeft w:val="0"/>
          <w:marRight w:val="0"/>
          <w:marTop w:val="0"/>
          <w:marBottom w:val="0"/>
          <w:divBdr>
            <w:top w:val="none" w:sz="0" w:space="0" w:color="auto"/>
            <w:left w:val="none" w:sz="0" w:space="0" w:color="auto"/>
            <w:bottom w:val="none" w:sz="0" w:space="0" w:color="auto"/>
            <w:right w:val="none" w:sz="0" w:space="0" w:color="auto"/>
          </w:divBdr>
          <w:divsChild>
            <w:div w:id="673342990">
              <w:marLeft w:val="0"/>
              <w:marRight w:val="0"/>
              <w:marTop w:val="0"/>
              <w:marBottom w:val="0"/>
              <w:divBdr>
                <w:top w:val="none" w:sz="0" w:space="0" w:color="auto"/>
                <w:left w:val="none" w:sz="0" w:space="0" w:color="auto"/>
                <w:bottom w:val="none" w:sz="0" w:space="0" w:color="auto"/>
                <w:right w:val="none" w:sz="0" w:space="0" w:color="auto"/>
              </w:divBdr>
              <w:divsChild>
                <w:div w:id="2024162750">
                  <w:marLeft w:val="0"/>
                  <w:marRight w:val="0"/>
                  <w:marTop w:val="0"/>
                  <w:marBottom w:val="0"/>
                  <w:divBdr>
                    <w:top w:val="none" w:sz="0" w:space="0" w:color="auto"/>
                    <w:left w:val="none" w:sz="0" w:space="0" w:color="auto"/>
                    <w:bottom w:val="none" w:sz="0" w:space="0" w:color="auto"/>
                    <w:right w:val="none" w:sz="0" w:space="0" w:color="auto"/>
                  </w:divBdr>
                  <w:divsChild>
                    <w:div w:id="70585213">
                      <w:marLeft w:val="0"/>
                      <w:marRight w:val="0"/>
                      <w:marTop w:val="0"/>
                      <w:marBottom w:val="0"/>
                      <w:divBdr>
                        <w:top w:val="none" w:sz="0" w:space="0" w:color="auto"/>
                        <w:left w:val="none" w:sz="0" w:space="0" w:color="auto"/>
                        <w:bottom w:val="none" w:sz="0" w:space="0" w:color="auto"/>
                        <w:right w:val="none" w:sz="0" w:space="0" w:color="auto"/>
                      </w:divBdr>
                      <w:divsChild>
                        <w:div w:id="1651910168">
                          <w:marLeft w:val="0"/>
                          <w:marRight w:val="0"/>
                          <w:marTop w:val="0"/>
                          <w:marBottom w:val="0"/>
                          <w:divBdr>
                            <w:top w:val="none" w:sz="0" w:space="0" w:color="auto"/>
                            <w:left w:val="none" w:sz="0" w:space="0" w:color="auto"/>
                            <w:bottom w:val="none" w:sz="0" w:space="0" w:color="auto"/>
                            <w:right w:val="none" w:sz="0" w:space="0" w:color="auto"/>
                          </w:divBdr>
                          <w:divsChild>
                            <w:div w:id="1131940667">
                              <w:marLeft w:val="-150"/>
                              <w:marRight w:val="-150"/>
                              <w:marTop w:val="0"/>
                              <w:marBottom w:val="0"/>
                              <w:divBdr>
                                <w:top w:val="none" w:sz="0" w:space="0" w:color="auto"/>
                                <w:left w:val="none" w:sz="0" w:space="0" w:color="auto"/>
                                <w:bottom w:val="none" w:sz="0" w:space="0" w:color="auto"/>
                                <w:right w:val="none" w:sz="0" w:space="0" w:color="auto"/>
                              </w:divBdr>
                              <w:divsChild>
                                <w:div w:id="104329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940258">
                      <w:marLeft w:val="0"/>
                      <w:marRight w:val="0"/>
                      <w:marTop w:val="0"/>
                      <w:marBottom w:val="0"/>
                      <w:divBdr>
                        <w:top w:val="none" w:sz="0" w:space="0" w:color="auto"/>
                        <w:left w:val="none" w:sz="0" w:space="0" w:color="auto"/>
                        <w:bottom w:val="none" w:sz="0" w:space="0" w:color="auto"/>
                        <w:right w:val="none" w:sz="0" w:space="0" w:color="auto"/>
                      </w:divBdr>
                      <w:divsChild>
                        <w:div w:id="369569234">
                          <w:marLeft w:val="0"/>
                          <w:marRight w:val="0"/>
                          <w:marTop w:val="0"/>
                          <w:marBottom w:val="0"/>
                          <w:divBdr>
                            <w:top w:val="none" w:sz="0" w:space="0" w:color="auto"/>
                            <w:left w:val="none" w:sz="0" w:space="0" w:color="auto"/>
                            <w:bottom w:val="none" w:sz="0" w:space="0" w:color="auto"/>
                            <w:right w:val="none" w:sz="0" w:space="0" w:color="auto"/>
                          </w:divBdr>
                          <w:divsChild>
                            <w:div w:id="775060953">
                              <w:marLeft w:val="-150"/>
                              <w:marRight w:val="-150"/>
                              <w:marTop w:val="0"/>
                              <w:marBottom w:val="0"/>
                              <w:divBdr>
                                <w:top w:val="none" w:sz="0" w:space="0" w:color="auto"/>
                                <w:left w:val="none" w:sz="0" w:space="0" w:color="auto"/>
                                <w:bottom w:val="none" w:sz="0" w:space="0" w:color="auto"/>
                                <w:right w:val="none" w:sz="0" w:space="0" w:color="auto"/>
                              </w:divBdr>
                              <w:divsChild>
                                <w:div w:id="149075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1455226">
          <w:marLeft w:val="0"/>
          <w:marRight w:val="0"/>
          <w:marTop w:val="0"/>
          <w:marBottom w:val="0"/>
          <w:divBdr>
            <w:top w:val="none" w:sz="0" w:space="0" w:color="auto"/>
            <w:left w:val="none" w:sz="0" w:space="0" w:color="auto"/>
            <w:bottom w:val="none" w:sz="0" w:space="0" w:color="auto"/>
            <w:right w:val="none" w:sz="0" w:space="0" w:color="auto"/>
          </w:divBdr>
          <w:divsChild>
            <w:div w:id="1607808199">
              <w:marLeft w:val="0"/>
              <w:marRight w:val="0"/>
              <w:marTop w:val="0"/>
              <w:marBottom w:val="0"/>
              <w:divBdr>
                <w:top w:val="none" w:sz="0" w:space="0" w:color="auto"/>
                <w:left w:val="none" w:sz="0" w:space="0" w:color="auto"/>
                <w:bottom w:val="none" w:sz="0" w:space="0" w:color="auto"/>
                <w:right w:val="none" w:sz="0" w:space="0" w:color="auto"/>
              </w:divBdr>
              <w:divsChild>
                <w:div w:id="780804661">
                  <w:marLeft w:val="0"/>
                  <w:marRight w:val="0"/>
                  <w:marTop w:val="0"/>
                  <w:marBottom w:val="0"/>
                  <w:divBdr>
                    <w:top w:val="none" w:sz="0" w:space="0" w:color="auto"/>
                    <w:left w:val="none" w:sz="0" w:space="0" w:color="auto"/>
                    <w:bottom w:val="none" w:sz="0" w:space="0" w:color="auto"/>
                    <w:right w:val="none" w:sz="0" w:space="0" w:color="auto"/>
                  </w:divBdr>
                  <w:divsChild>
                    <w:div w:id="86078497">
                      <w:marLeft w:val="0"/>
                      <w:marRight w:val="0"/>
                      <w:marTop w:val="0"/>
                      <w:marBottom w:val="0"/>
                      <w:divBdr>
                        <w:top w:val="none" w:sz="0" w:space="0" w:color="auto"/>
                        <w:left w:val="none" w:sz="0" w:space="0" w:color="auto"/>
                        <w:bottom w:val="none" w:sz="0" w:space="0" w:color="auto"/>
                        <w:right w:val="none" w:sz="0" w:space="0" w:color="auto"/>
                      </w:divBdr>
                      <w:divsChild>
                        <w:div w:id="1838762303">
                          <w:marLeft w:val="0"/>
                          <w:marRight w:val="0"/>
                          <w:marTop w:val="0"/>
                          <w:marBottom w:val="0"/>
                          <w:divBdr>
                            <w:top w:val="none" w:sz="0" w:space="0" w:color="auto"/>
                            <w:left w:val="none" w:sz="0" w:space="0" w:color="auto"/>
                            <w:bottom w:val="none" w:sz="0" w:space="0" w:color="auto"/>
                            <w:right w:val="none" w:sz="0" w:space="0" w:color="auto"/>
                          </w:divBdr>
                          <w:divsChild>
                            <w:div w:id="1097410118">
                              <w:marLeft w:val="-150"/>
                              <w:marRight w:val="-150"/>
                              <w:marTop w:val="0"/>
                              <w:marBottom w:val="0"/>
                              <w:divBdr>
                                <w:top w:val="none" w:sz="0" w:space="0" w:color="auto"/>
                                <w:left w:val="none" w:sz="0" w:space="0" w:color="auto"/>
                                <w:bottom w:val="none" w:sz="0" w:space="0" w:color="auto"/>
                                <w:right w:val="none" w:sz="0" w:space="0" w:color="auto"/>
                              </w:divBdr>
                              <w:divsChild>
                                <w:div w:id="100960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336303">
                      <w:marLeft w:val="0"/>
                      <w:marRight w:val="0"/>
                      <w:marTop w:val="0"/>
                      <w:marBottom w:val="0"/>
                      <w:divBdr>
                        <w:top w:val="none" w:sz="0" w:space="0" w:color="auto"/>
                        <w:left w:val="none" w:sz="0" w:space="0" w:color="auto"/>
                        <w:bottom w:val="none" w:sz="0" w:space="0" w:color="auto"/>
                        <w:right w:val="none" w:sz="0" w:space="0" w:color="auto"/>
                      </w:divBdr>
                      <w:divsChild>
                        <w:div w:id="382797186">
                          <w:marLeft w:val="0"/>
                          <w:marRight w:val="0"/>
                          <w:marTop w:val="0"/>
                          <w:marBottom w:val="0"/>
                          <w:divBdr>
                            <w:top w:val="none" w:sz="0" w:space="0" w:color="auto"/>
                            <w:left w:val="none" w:sz="0" w:space="0" w:color="auto"/>
                            <w:bottom w:val="none" w:sz="0" w:space="0" w:color="auto"/>
                            <w:right w:val="none" w:sz="0" w:space="0" w:color="auto"/>
                          </w:divBdr>
                          <w:divsChild>
                            <w:div w:id="238441161">
                              <w:marLeft w:val="-150"/>
                              <w:marRight w:val="-150"/>
                              <w:marTop w:val="0"/>
                              <w:marBottom w:val="0"/>
                              <w:divBdr>
                                <w:top w:val="none" w:sz="0" w:space="0" w:color="auto"/>
                                <w:left w:val="none" w:sz="0" w:space="0" w:color="auto"/>
                                <w:bottom w:val="none" w:sz="0" w:space="0" w:color="auto"/>
                                <w:right w:val="none" w:sz="0" w:space="0" w:color="auto"/>
                              </w:divBdr>
                              <w:divsChild>
                                <w:div w:id="117849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033882">
          <w:marLeft w:val="0"/>
          <w:marRight w:val="0"/>
          <w:marTop w:val="0"/>
          <w:marBottom w:val="0"/>
          <w:divBdr>
            <w:top w:val="none" w:sz="0" w:space="0" w:color="auto"/>
            <w:left w:val="none" w:sz="0" w:space="0" w:color="auto"/>
            <w:bottom w:val="none" w:sz="0" w:space="0" w:color="auto"/>
            <w:right w:val="none" w:sz="0" w:space="0" w:color="auto"/>
          </w:divBdr>
          <w:divsChild>
            <w:div w:id="2020350204">
              <w:marLeft w:val="0"/>
              <w:marRight w:val="0"/>
              <w:marTop w:val="0"/>
              <w:marBottom w:val="0"/>
              <w:divBdr>
                <w:top w:val="none" w:sz="0" w:space="0" w:color="auto"/>
                <w:left w:val="none" w:sz="0" w:space="0" w:color="auto"/>
                <w:bottom w:val="none" w:sz="0" w:space="0" w:color="auto"/>
                <w:right w:val="none" w:sz="0" w:space="0" w:color="auto"/>
              </w:divBdr>
              <w:divsChild>
                <w:div w:id="1516456811">
                  <w:marLeft w:val="0"/>
                  <w:marRight w:val="0"/>
                  <w:marTop w:val="0"/>
                  <w:marBottom w:val="0"/>
                  <w:divBdr>
                    <w:top w:val="none" w:sz="0" w:space="0" w:color="auto"/>
                    <w:left w:val="none" w:sz="0" w:space="0" w:color="auto"/>
                    <w:bottom w:val="none" w:sz="0" w:space="0" w:color="auto"/>
                    <w:right w:val="none" w:sz="0" w:space="0" w:color="auto"/>
                  </w:divBdr>
                  <w:divsChild>
                    <w:div w:id="1199782208">
                      <w:marLeft w:val="0"/>
                      <w:marRight w:val="0"/>
                      <w:marTop w:val="0"/>
                      <w:marBottom w:val="0"/>
                      <w:divBdr>
                        <w:top w:val="none" w:sz="0" w:space="0" w:color="auto"/>
                        <w:left w:val="none" w:sz="0" w:space="0" w:color="auto"/>
                        <w:bottom w:val="none" w:sz="0" w:space="0" w:color="auto"/>
                        <w:right w:val="none" w:sz="0" w:space="0" w:color="auto"/>
                      </w:divBdr>
                      <w:divsChild>
                        <w:div w:id="337774778">
                          <w:marLeft w:val="0"/>
                          <w:marRight w:val="0"/>
                          <w:marTop w:val="0"/>
                          <w:marBottom w:val="0"/>
                          <w:divBdr>
                            <w:top w:val="none" w:sz="0" w:space="0" w:color="auto"/>
                            <w:left w:val="none" w:sz="0" w:space="0" w:color="auto"/>
                            <w:bottom w:val="none" w:sz="0" w:space="0" w:color="auto"/>
                            <w:right w:val="none" w:sz="0" w:space="0" w:color="auto"/>
                          </w:divBdr>
                          <w:divsChild>
                            <w:div w:id="945696935">
                              <w:marLeft w:val="-150"/>
                              <w:marRight w:val="-150"/>
                              <w:marTop w:val="0"/>
                              <w:marBottom w:val="0"/>
                              <w:divBdr>
                                <w:top w:val="none" w:sz="0" w:space="0" w:color="auto"/>
                                <w:left w:val="none" w:sz="0" w:space="0" w:color="auto"/>
                                <w:bottom w:val="none" w:sz="0" w:space="0" w:color="auto"/>
                                <w:right w:val="none" w:sz="0" w:space="0" w:color="auto"/>
                              </w:divBdr>
                              <w:divsChild>
                                <w:div w:id="1160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55458">
                      <w:marLeft w:val="0"/>
                      <w:marRight w:val="0"/>
                      <w:marTop w:val="0"/>
                      <w:marBottom w:val="0"/>
                      <w:divBdr>
                        <w:top w:val="none" w:sz="0" w:space="0" w:color="auto"/>
                        <w:left w:val="none" w:sz="0" w:space="0" w:color="auto"/>
                        <w:bottom w:val="none" w:sz="0" w:space="0" w:color="auto"/>
                        <w:right w:val="none" w:sz="0" w:space="0" w:color="auto"/>
                      </w:divBdr>
                      <w:divsChild>
                        <w:div w:id="606078523">
                          <w:marLeft w:val="0"/>
                          <w:marRight w:val="0"/>
                          <w:marTop w:val="0"/>
                          <w:marBottom w:val="0"/>
                          <w:divBdr>
                            <w:top w:val="none" w:sz="0" w:space="0" w:color="auto"/>
                            <w:left w:val="none" w:sz="0" w:space="0" w:color="auto"/>
                            <w:bottom w:val="none" w:sz="0" w:space="0" w:color="auto"/>
                            <w:right w:val="none" w:sz="0" w:space="0" w:color="auto"/>
                          </w:divBdr>
                          <w:divsChild>
                            <w:div w:id="1367754885">
                              <w:marLeft w:val="-150"/>
                              <w:marRight w:val="-150"/>
                              <w:marTop w:val="0"/>
                              <w:marBottom w:val="0"/>
                              <w:divBdr>
                                <w:top w:val="none" w:sz="0" w:space="0" w:color="auto"/>
                                <w:left w:val="none" w:sz="0" w:space="0" w:color="auto"/>
                                <w:bottom w:val="none" w:sz="0" w:space="0" w:color="auto"/>
                                <w:right w:val="none" w:sz="0" w:space="0" w:color="auto"/>
                              </w:divBdr>
                              <w:divsChild>
                                <w:div w:id="135989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8533774">
          <w:marLeft w:val="0"/>
          <w:marRight w:val="0"/>
          <w:marTop w:val="0"/>
          <w:marBottom w:val="0"/>
          <w:divBdr>
            <w:top w:val="none" w:sz="0" w:space="0" w:color="auto"/>
            <w:left w:val="none" w:sz="0" w:space="0" w:color="auto"/>
            <w:bottom w:val="none" w:sz="0" w:space="0" w:color="auto"/>
            <w:right w:val="none" w:sz="0" w:space="0" w:color="auto"/>
          </w:divBdr>
          <w:divsChild>
            <w:div w:id="386925599">
              <w:marLeft w:val="0"/>
              <w:marRight w:val="0"/>
              <w:marTop w:val="0"/>
              <w:marBottom w:val="0"/>
              <w:divBdr>
                <w:top w:val="none" w:sz="0" w:space="0" w:color="auto"/>
                <w:left w:val="none" w:sz="0" w:space="0" w:color="auto"/>
                <w:bottom w:val="none" w:sz="0" w:space="0" w:color="auto"/>
                <w:right w:val="none" w:sz="0" w:space="0" w:color="auto"/>
              </w:divBdr>
              <w:divsChild>
                <w:div w:id="2024550200">
                  <w:marLeft w:val="0"/>
                  <w:marRight w:val="0"/>
                  <w:marTop w:val="0"/>
                  <w:marBottom w:val="0"/>
                  <w:divBdr>
                    <w:top w:val="none" w:sz="0" w:space="0" w:color="auto"/>
                    <w:left w:val="none" w:sz="0" w:space="0" w:color="auto"/>
                    <w:bottom w:val="none" w:sz="0" w:space="0" w:color="auto"/>
                    <w:right w:val="none" w:sz="0" w:space="0" w:color="auto"/>
                  </w:divBdr>
                  <w:divsChild>
                    <w:div w:id="1127774796">
                      <w:marLeft w:val="0"/>
                      <w:marRight w:val="0"/>
                      <w:marTop w:val="0"/>
                      <w:marBottom w:val="0"/>
                      <w:divBdr>
                        <w:top w:val="none" w:sz="0" w:space="0" w:color="auto"/>
                        <w:left w:val="none" w:sz="0" w:space="0" w:color="auto"/>
                        <w:bottom w:val="none" w:sz="0" w:space="0" w:color="auto"/>
                        <w:right w:val="none" w:sz="0" w:space="0" w:color="auto"/>
                      </w:divBdr>
                      <w:divsChild>
                        <w:div w:id="119764812">
                          <w:marLeft w:val="0"/>
                          <w:marRight w:val="0"/>
                          <w:marTop w:val="0"/>
                          <w:marBottom w:val="0"/>
                          <w:divBdr>
                            <w:top w:val="none" w:sz="0" w:space="0" w:color="auto"/>
                            <w:left w:val="none" w:sz="0" w:space="0" w:color="auto"/>
                            <w:bottom w:val="none" w:sz="0" w:space="0" w:color="auto"/>
                            <w:right w:val="none" w:sz="0" w:space="0" w:color="auto"/>
                          </w:divBdr>
                          <w:divsChild>
                            <w:div w:id="1928417412">
                              <w:marLeft w:val="-150"/>
                              <w:marRight w:val="-150"/>
                              <w:marTop w:val="0"/>
                              <w:marBottom w:val="0"/>
                              <w:divBdr>
                                <w:top w:val="none" w:sz="0" w:space="0" w:color="auto"/>
                                <w:left w:val="none" w:sz="0" w:space="0" w:color="auto"/>
                                <w:bottom w:val="none" w:sz="0" w:space="0" w:color="auto"/>
                                <w:right w:val="none" w:sz="0" w:space="0" w:color="auto"/>
                              </w:divBdr>
                              <w:divsChild>
                                <w:div w:id="174071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498125">
                      <w:marLeft w:val="0"/>
                      <w:marRight w:val="0"/>
                      <w:marTop w:val="0"/>
                      <w:marBottom w:val="0"/>
                      <w:divBdr>
                        <w:top w:val="none" w:sz="0" w:space="0" w:color="auto"/>
                        <w:left w:val="none" w:sz="0" w:space="0" w:color="auto"/>
                        <w:bottom w:val="none" w:sz="0" w:space="0" w:color="auto"/>
                        <w:right w:val="none" w:sz="0" w:space="0" w:color="auto"/>
                      </w:divBdr>
                      <w:divsChild>
                        <w:div w:id="265121409">
                          <w:marLeft w:val="0"/>
                          <w:marRight w:val="0"/>
                          <w:marTop w:val="0"/>
                          <w:marBottom w:val="0"/>
                          <w:divBdr>
                            <w:top w:val="none" w:sz="0" w:space="0" w:color="auto"/>
                            <w:left w:val="none" w:sz="0" w:space="0" w:color="auto"/>
                            <w:bottom w:val="none" w:sz="0" w:space="0" w:color="auto"/>
                            <w:right w:val="none" w:sz="0" w:space="0" w:color="auto"/>
                          </w:divBdr>
                          <w:divsChild>
                            <w:div w:id="733086437">
                              <w:marLeft w:val="-150"/>
                              <w:marRight w:val="-150"/>
                              <w:marTop w:val="0"/>
                              <w:marBottom w:val="0"/>
                              <w:divBdr>
                                <w:top w:val="none" w:sz="0" w:space="0" w:color="auto"/>
                                <w:left w:val="none" w:sz="0" w:space="0" w:color="auto"/>
                                <w:bottom w:val="none" w:sz="0" w:space="0" w:color="auto"/>
                                <w:right w:val="none" w:sz="0" w:space="0" w:color="auto"/>
                              </w:divBdr>
                              <w:divsChild>
                                <w:div w:id="152374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7782991">
          <w:marLeft w:val="0"/>
          <w:marRight w:val="0"/>
          <w:marTop w:val="0"/>
          <w:marBottom w:val="0"/>
          <w:divBdr>
            <w:top w:val="none" w:sz="0" w:space="0" w:color="auto"/>
            <w:left w:val="none" w:sz="0" w:space="0" w:color="auto"/>
            <w:bottom w:val="none" w:sz="0" w:space="0" w:color="auto"/>
            <w:right w:val="none" w:sz="0" w:space="0" w:color="auto"/>
          </w:divBdr>
          <w:divsChild>
            <w:div w:id="1924995368">
              <w:marLeft w:val="0"/>
              <w:marRight w:val="0"/>
              <w:marTop w:val="0"/>
              <w:marBottom w:val="0"/>
              <w:divBdr>
                <w:top w:val="none" w:sz="0" w:space="0" w:color="auto"/>
                <w:left w:val="none" w:sz="0" w:space="0" w:color="auto"/>
                <w:bottom w:val="none" w:sz="0" w:space="0" w:color="auto"/>
                <w:right w:val="none" w:sz="0" w:space="0" w:color="auto"/>
              </w:divBdr>
              <w:divsChild>
                <w:div w:id="1197892528">
                  <w:marLeft w:val="0"/>
                  <w:marRight w:val="0"/>
                  <w:marTop w:val="0"/>
                  <w:marBottom w:val="0"/>
                  <w:divBdr>
                    <w:top w:val="none" w:sz="0" w:space="0" w:color="auto"/>
                    <w:left w:val="none" w:sz="0" w:space="0" w:color="auto"/>
                    <w:bottom w:val="none" w:sz="0" w:space="0" w:color="auto"/>
                    <w:right w:val="none" w:sz="0" w:space="0" w:color="auto"/>
                  </w:divBdr>
                  <w:divsChild>
                    <w:div w:id="1769423752">
                      <w:marLeft w:val="0"/>
                      <w:marRight w:val="0"/>
                      <w:marTop w:val="0"/>
                      <w:marBottom w:val="0"/>
                      <w:divBdr>
                        <w:top w:val="none" w:sz="0" w:space="0" w:color="auto"/>
                        <w:left w:val="none" w:sz="0" w:space="0" w:color="auto"/>
                        <w:bottom w:val="none" w:sz="0" w:space="0" w:color="auto"/>
                        <w:right w:val="none" w:sz="0" w:space="0" w:color="auto"/>
                      </w:divBdr>
                      <w:divsChild>
                        <w:div w:id="154617417">
                          <w:marLeft w:val="0"/>
                          <w:marRight w:val="0"/>
                          <w:marTop w:val="0"/>
                          <w:marBottom w:val="0"/>
                          <w:divBdr>
                            <w:top w:val="none" w:sz="0" w:space="0" w:color="auto"/>
                            <w:left w:val="none" w:sz="0" w:space="0" w:color="auto"/>
                            <w:bottom w:val="none" w:sz="0" w:space="0" w:color="auto"/>
                            <w:right w:val="none" w:sz="0" w:space="0" w:color="auto"/>
                          </w:divBdr>
                          <w:divsChild>
                            <w:div w:id="1386642367">
                              <w:marLeft w:val="-150"/>
                              <w:marRight w:val="-150"/>
                              <w:marTop w:val="0"/>
                              <w:marBottom w:val="0"/>
                              <w:divBdr>
                                <w:top w:val="none" w:sz="0" w:space="0" w:color="auto"/>
                                <w:left w:val="none" w:sz="0" w:space="0" w:color="auto"/>
                                <w:bottom w:val="none" w:sz="0" w:space="0" w:color="auto"/>
                                <w:right w:val="none" w:sz="0" w:space="0" w:color="auto"/>
                              </w:divBdr>
                              <w:divsChild>
                                <w:div w:id="95047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0033322">
          <w:marLeft w:val="0"/>
          <w:marRight w:val="0"/>
          <w:marTop w:val="0"/>
          <w:marBottom w:val="0"/>
          <w:divBdr>
            <w:top w:val="none" w:sz="0" w:space="0" w:color="auto"/>
            <w:left w:val="none" w:sz="0" w:space="0" w:color="auto"/>
            <w:bottom w:val="none" w:sz="0" w:space="0" w:color="auto"/>
            <w:right w:val="none" w:sz="0" w:space="0" w:color="auto"/>
          </w:divBdr>
          <w:divsChild>
            <w:div w:id="1412314227">
              <w:marLeft w:val="0"/>
              <w:marRight w:val="0"/>
              <w:marTop w:val="0"/>
              <w:marBottom w:val="0"/>
              <w:divBdr>
                <w:top w:val="none" w:sz="0" w:space="0" w:color="auto"/>
                <w:left w:val="none" w:sz="0" w:space="0" w:color="auto"/>
                <w:bottom w:val="none" w:sz="0" w:space="0" w:color="auto"/>
                <w:right w:val="none" w:sz="0" w:space="0" w:color="auto"/>
              </w:divBdr>
              <w:divsChild>
                <w:div w:id="1853252383">
                  <w:marLeft w:val="0"/>
                  <w:marRight w:val="0"/>
                  <w:marTop w:val="0"/>
                  <w:marBottom w:val="0"/>
                  <w:divBdr>
                    <w:top w:val="none" w:sz="0" w:space="0" w:color="auto"/>
                    <w:left w:val="none" w:sz="0" w:space="0" w:color="auto"/>
                    <w:bottom w:val="none" w:sz="0" w:space="0" w:color="auto"/>
                    <w:right w:val="none" w:sz="0" w:space="0" w:color="auto"/>
                  </w:divBdr>
                  <w:divsChild>
                    <w:div w:id="1041520886">
                      <w:marLeft w:val="0"/>
                      <w:marRight w:val="0"/>
                      <w:marTop w:val="0"/>
                      <w:marBottom w:val="0"/>
                      <w:divBdr>
                        <w:top w:val="none" w:sz="0" w:space="0" w:color="auto"/>
                        <w:left w:val="none" w:sz="0" w:space="0" w:color="auto"/>
                        <w:bottom w:val="none" w:sz="0" w:space="0" w:color="auto"/>
                        <w:right w:val="none" w:sz="0" w:space="0" w:color="auto"/>
                      </w:divBdr>
                      <w:divsChild>
                        <w:div w:id="195510288">
                          <w:marLeft w:val="0"/>
                          <w:marRight w:val="0"/>
                          <w:marTop w:val="0"/>
                          <w:marBottom w:val="0"/>
                          <w:divBdr>
                            <w:top w:val="none" w:sz="0" w:space="0" w:color="auto"/>
                            <w:left w:val="none" w:sz="0" w:space="0" w:color="auto"/>
                            <w:bottom w:val="none" w:sz="0" w:space="0" w:color="auto"/>
                            <w:right w:val="none" w:sz="0" w:space="0" w:color="auto"/>
                          </w:divBdr>
                          <w:divsChild>
                            <w:div w:id="1466966659">
                              <w:marLeft w:val="-150"/>
                              <w:marRight w:val="-150"/>
                              <w:marTop w:val="0"/>
                              <w:marBottom w:val="0"/>
                              <w:divBdr>
                                <w:top w:val="none" w:sz="0" w:space="0" w:color="auto"/>
                                <w:left w:val="none" w:sz="0" w:space="0" w:color="auto"/>
                                <w:bottom w:val="none" w:sz="0" w:space="0" w:color="auto"/>
                                <w:right w:val="none" w:sz="0" w:space="0" w:color="auto"/>
                              </w:divBdr>
                              <w:divsChild>
                                <w:div w:id="48747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027154">
                      <w:marLeft w:val="0"/>
                      <w:marRight w:val="0"/>
                      <w:marTop w:val="0"/>
                      <w:marBottom w:val="0"/>
                      <w:divBdr>
                        <w:top w:val="none" w:sz="0" w:space="0" w:color="auto"/>
                        <w:left w:val="none" w:sz="0" w:space="0" w:color="auto"/>
                        <w:bottom w:val="none" w:sz="0" w:space="0" w:color="auto"/>
                        <w:right w:val="none" w:sz="0" w:space="0" w:color="auto"/>
                      </w:divBdr>
                      <w:divsChild>
                        <w:div w:id="528878232">
                          <w:marLeft w:val="0"/>
                          <w:marRight w:val="0"/>
                          <w:marTop w:val="0"/>
                          <w:marBottom w:val="0"/>
                          <w:divBdr>
                            <w:top w:val="none" w:sz="0" w:space="0" w:color="auto"/>
                            <w:left w:val="none" w:sz="0" w:space="0" w:color="auto"/>
                            <w:bottom w:val="none" w:sz="0" w:space="0" w:color="auto"/>
                            <w:right w:val="none" w:sz="0" w:space="0" w:color="auto"/>
                          </w:divBdr>
                          <w:divsChild>
                            <w:div w:id="1820031452">
                              <w:marLeft w:val="-150"/>
                              <w:marRight w:val="-150"/>
                              <w:marTop w:val="0"/>
                              <w:marBottom w:val="0"/>
                              <w:divBdr>
                                <w:top w:val="none" w:sz="0" w:space="0" w:color="auto"/>
                                <w:left w:val="none" w:sz="0" w:space="0" w:color="auto"/>
                                <w:bottom w:val="none" w:sz="0" w:space="0" w:color="auto"/>
                                <w:right w:val="none" w:sz="0" w:space="0" w:color="auto"/>
                              </w:divBdr>
                              <w:divsChild>
                                <w:div w:id="65818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1568292">
          <w:marLeft w:val="0"/>
          <w:marRight w:val="0"/>
          <w:marTop w:val="0"/>
          <w:marBottom w:val="0"/>
          <w:divBdr>
            <w:top w:val="none" w:sz="0" w:space="0" w:color="auto"/>
            <w:left w:val="none" w:sz="0" w:space="0" w:color="auto"/>
            <w:bottom w:val="none" w:sz="0" w:space="0" w:color="auto"/>
            <w:right w:val="none" w:sz="0" w:space="0" w:color="auto"/>
          </w:divBdr>
          <w:divsChild>
            <w:div w:id="394007941">
              <w:marLeft w:val="0"/>
              <w:marRight w:val="0"/>
              <w:marTop w:val="0"/>
              <w:marBottom w:val="0"/>
              <w:divBdr>
                <w:top w:val="none" w:sz="0" w:space="0" w:color="auto"/>
                <w:left w:val="none" w:sz="0" w:space="0" w:color="auto"/>
                <w:bottom w:val="none" w:sz="0" w:space="0" w:color="auto"/>
                <w:right w:val="none" w:sz="0" w:space="0" w:color="auto"/>
              </w:divBdr>
              <w:divsChild>
                <w:div w:id="2145271036">
                  <w:marLeft w:val="0"/>
                  <w:marRight w:val="0"/>
                  <w:marTop w:val="0"/>
                  <w:marBottom w:val="0"/>
                  <w:divBdr>
                    <w:top w:val="none" w:sz="0" w:space="0" w:color="auto"/>
                    <w:left w:val="none" w:sz="0" w:space="0" w:color="auto"/>
                    <w:bottom w:val="none" w:sz="0" w:space="0" w:color="auto"/>
                    <w:right w:val="none" w:sz="0" w:space="0" w:color="auto"/>
                  </w:divBdr>
                  <w:divsChild>
                    <w:div w:id="904995135">
                      <w:marLeft w:val="0"/>
                      <w:marRight w:val="0"/>
                      <w:marTop w:val="0"/>
                      <w:marBottom w:val="0"/>
                      <w:divBdr>
                        <w:top w:val="none" w:sz="0" w:space="0" w:color="auto"/>
                        <w:left w:val="none" w:sz="0" w:space="0" w:color="auto"/>
                        <w:bottom w:val="none" w:sz="0" w:space="0" w:color="auto"/>
                        <w:right w:val="none" w:sz="0" w:space="0" w:color="auto"/>
                      </w:divBdr>
                      <w:divsChild>
                        <w:div w:id="1326664577">
                          <w:marLeft w:val="0"/>
                          <w:marRight w:val="0"/>
                          <w:marTop w:val="0"/>
                          <w:marBottom w:val="0"/>
                          <w:divBdr>
                            <w:top w:val="none" w:sz="0" w:space="0" w:color="CCCCCC"/>
                            <w:left w:val="none" w:sz="0" w:space="0" w:color="CCCCCC"/>
                            <w:bottom w:val="none" w:sz="0" w:space="0" w:color="CCCCCC"/>
                            <w:right w:val="none" w:sz="0" w:space="0" w:color="CCCCCC"/>
                          </w:divBdr>
                          <w:divsChild>
                            <w:div w:id="202644858">
                              <w:marLeft w:val="0"/>
                              <w:marRight w:val="0"/>
                              <w:marTop w:val="0"/>
                              <w:marBottom w:val="0"/>
                              <w:divBdr>
                                <w:top w:val="none" w:sz="0" w:space="0" w:color="auto"/>
                                <w:left w:val="none" w:sz="0" w:space="0" w:color="auto"/>
                                <w:bottom w:val="none" w:sz="0" w:space="0" w:color="auto"/>
                                <w:right w:val="none" w:sz="0" w:space="0" w:color="auto"/>
                              </w:divBdr>
                            </w:div>
                            <w:div w:id="205896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252796">
          <w:marLeft w:val="0"/>
          <w:marRight w:val="0"/>
          <w:marTop w:val="0"/>
          <w:marBottom w:val="0"/>
          <w:divBdr>
            <w:top w:val="none" w:sz="0" w:space="0" w:color="auto"/>
            <w:left w:val="none" w:sz="0" w:space="0" w:color="auto"/>
            <w:bottom w:val="none" w:sz="0" w:space="0" w:color="auto"/>
            <w:right w:val="none" w:sz="0" w:space="0" w:color="auto"/>
          </w:divBdr>
          <w:divsChild>
            <w:div w:id="612054900">
              <w:marLeft w:val="0"/>
              <w:marRight w:val="0"/>
              <w:marTop w:val="0"/>
              <w:marBottom w:val="0"/>
              <w:divBdr>
                <w:top w:val="none" w:sz="0" w:space="0" w:color="auto"/>
                <w:left w:val="none" w:sz="0" w:space="0" w:color="auto"/>
                <w:bottom w:val="none" w:sz="0" w:space="0" w:color="auto"/>
                <w:right w:val="none" w:sz="0" w:space="0" w:color="auto"/>
              </w:divBdr>
              <w:divsChild>
                <w:div w:id="1295940848">
                  <w:marLeft w:val="0"/>
                  <w:marRight w:val="0"/>
                  <w:marTop w:val="0"/>
                  <w:marBottom w:val="0"/>
                  <w:divBdr>
                    <w:top w:val="none" w:sz="0" w:space="0" w:color="auto"/>
                    <w:left w:val="none" w:sz="0" w:space="0" w:color="auto"/>
                    <w:bottom w:val="none" w:sz="0" w:space="0" w:color="auto"/>
                    <w:right w:val="none" w:sz="0" w:space="0" w:color="auto"/>
                  </w:divBdr>
                  <w:divsChild>
                    <w:div w:id="203711567">
                      <w:marLeft w:val="0"/>
                      <w:marRight w:val="0"/>
                      <w:marTop w:val="0"/>
                      <w:marBottom w:val="0"/>
                      <w:divBdr>
                        <w:top w:val="none" w:sz="0" w:space="0" w:color="auto"/>
                        <w:left w:val="none" w:sz="0" w:space="0" w:color="auto"/>
                        <w:bottom w:val="none" w:sz="0" w:space="0" w:color="auto"/>
                        <w:right w:val="none" w:sz="0" w:space="0" w:color="auto"/>
                      </w:divBdr>
                      <w:divsChild>
                        <w:div w:id="292098410">
                          <w:marLeft w:val="0"/>
                          <w:marRight w:val="0"/>
                          <w:marTop w:val="0"/>
                          <w:marBottom w:val="0"/>
                          <w:divBdr>
                            <w:top w:val="none" w:sz="0" w:space="0" w:color="auto"/>
                            <w:left w:val="none" w:sz="0" w:space="0" w:color="auto"/>
                            <w:bottom w:val="none" w:sz="0" w:space="0" w:color="auto"/>
                            <w:right w:val="none" w:sz="0" w:space="0" w:color="auto"/>
                          </w:divBdr>
                          <w:divsChild>
                            <w:div w:id="828322933">
                              <w:marLeft w:val="-150"/>
                              <w:marRight w:val="-150"/>
                              <w:marTop w:val="0"/>
                              <w:marBottom w:val="0"/>
                              <w:divBdr>
                                <w:top w:val="none" w:sz="0" w:space="0" w:color="auto"/>
                                <w:left w:val="none" w:sz="0" w:space="0" w:color="auto"/>
                                <w:bottom w:val="none" w:sz="0" w:space="0" w:color="auto"/>
                                <w:right w:val="none" w:sz="0" w:space="0" w:color="auto"/>
                              </w:divBdr>
                              <w:divsChild>
                                <w:div w:id="101785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056827">
                      <w:marLeft w:val="0"/>
                      <w:marRight w:val="0"/>
                      <w:marTop w:val="0"/>
                      <w:marBottom w:val="0"/>
                      <w:divBdr>
                        <w:top w:val="none" w:sz="0" w:space="0" w:color="auto"/>
                        <w:left w:val="none" w:sz="0" w:space="0" w:color="auto"/>
                        <w:bottom w:val="none" w:sz="0" w:space="0" w:color="auto"/>
                        <w:right w:val="none" w:sz="0" w:space="0" w:color="auto"/>
                      </w:divBdr>
                      <w:divsChild>
                        <w:div w:id="2076660607">
                          <w:marLeft w:val="0"/>
                          <w:marRight w:val="0"/>
                          <w:marTop w:val="0"/>
                          <w:marBottom w:val="0"/>
                          <w:divBdr>
                            <w:top w:val="none" w:sz="0" w:space="0" w:color="auto"/>
                            <w:left w:val="none" w:sz="0" w:space="0" w:color="auto"/>
                            <w:bottom w:val="none" w:sz="0" w:space="0" w:color="auto"/>
                            <w:right w:val="none" w:sz="0" w:space="0" w:color="auto"/>
                          </w:divBdr>
                          <w:divsChild>
                            <w:div w:id="268320352">
                              <w:marLeft w:val="-150"/>
                              <w:marRight w:val="-150"/>
                              <w:marTop w:val="0"/>
                              <w:marBottom w:val="0"/>
                              <w:divBdr>
                                <w:top w:val="none" w:sz="0" w:space="0" w:color="auto"/>
                                <w:left w:val="none" w:sz="0" w:space="0" w:color="auto"/>
                                <w:bottom w:val="none" w:sz="0" w:space="0" w:color="auto"/>
                                <w:right w:val="none" w:sz="0" w:space="0" w:color="auto"/>
                              </w:divBdr>
                              <w:divsChild>
                                <w:div w:id="137484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158621">
          <w:marLeft w:val="0"/>
          <w:marRight w:val="0"/>
          <w:marTop w:val="0"/>
          <w:marBottom w:val="0"/>
          <w:divBdr>
            <w:top w:val="none" w:sz="0" w:space="0" w:color="auto"/>
            <w:left w:val="none" w:sz="0" w:space="0" w:color="auto"/>
            <w:bottom w:val="none" w:sz="0" w:space="0" w:color="auto"/>
            <w:right w:val="none" w:sz="0" w:space="0" w:color="auto"/>
          </w:divBdr>
          <w:divsChild>
            <w:div w:id="999843291">
              <w:marLeft w:val="0"/>
              <w:marRight w:val="0"/>
              <w:marTop w:val="0"/>
              <w:marBottom w:val="0"/>
              <w:divBdr>
                <w:top w:val="none" w:sz="0" w:space="0" w:color="auto"/>
                <w:left w:val="none" w:sz="0" w:space="0" w:color="auto"/>
                <w:bottom w:val="none" w:sz="0" w:space="0" w:color="auto"/>
                <w:right w:val="none" w:sz="0" w:space="0" w:color="auto"/>
              </w:divBdr>
              <w:divsChild>
                <w:div w:id="1193029070">
                  <w:marLeft w:val="0"/>
                  <w:marRight w:val="0"/>
                  <w:marTop w:val="0"/>
                  <w:marBottom w:val="0"/>
                  <w:divBdr>
                    <w:top w:val="none" w:sz="0" w:space="0" w:color="auto"/>
                    <w:left w:val="none" w:sz="0" w:space="0" w:color="auto"/>
                    <w:bottom w:val="none" w:sz="0" w:space="0" w:color="auto"/>
                    <w:right w:val="none" w:sz="0" w:space="0" w:color="auto"/>
                  </w:divBdr>
                  <w:divsChild>
                    <w:div w:id="340937121">
                      <w:marLeft w:val="0"/>
                      <w:marRight w:val="0"/>
                      <w:marTop w:val="0"/>
                      <w:marBottom w:val="0"/>
                      <w:divBdr>
                        <w:top w:val="none" w:sz="0" w:space="0" w:color="auto"/>
                        <w:left w:val="none" w:sz="0" w:space="0" w:color="auto"/>
                        <w:bottom w:val="none" w:sz="0" w:space="0" w:color="auto"/>
                        <w:right w:val="none" w:sz="0" w:space="0" w:color="auto"/>
                      </w:divBdr>
                      <w:divsChild>
                        <w:div w:id="206530127">
                          <w:marLeft w:val="0"/>
                          <w:marRight w:val="0"/>
                          <w:marTop w:val="0"/>
                          <w:marBottom w:val="0"/>
                          <w:divBdr>
                            <w:top w:val="none" w:sz="0" w:space="0" w:color="auto"/>
                            <w:left w:val="none" w:sz="0" w:space="0" w:color="auto"/>
                            <w:bottom w:val="none" w:sz="0" w:space="0" w:color="auto"/>
                            <w:right w:val="none" w:sz="0" w:space="0" w:color="auto"/>
                          </w:divBdr>
                          <w:divsChild>
                            <w:div w:id="586424412">
                              <w:marLeft w:val="-150"/>
                              <w:marRight w:val="-150"/>
                              <w:marTop w:val="0"/>
                              <w:marBottom w:val="0"/>
                              <w:divBdr>
                                <w:top w:val="none" w:sz="0" w:space="0" w:color="auto"/>
                                <w:left w:val="none" w:sz="0" w:space="0" w:color="auto"/>
                                <w:bottom w:val="none" w:sz="0" w:space="0" w:color="auto"/>
                                <w:right w:val="none" w:sz="0" w:space="0" w:color="auto"/>
                              </w:divBdr>
                              <w:divsChild>
                                <w:div w:id="165336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51736">
                      <w:marLeft w:val="0"/>
                      <w:marRight w:val="0"/>
                      <w:marTop w:val="0"/>
                      <w:marBottom w:val="0"/>
                      <w:divBdr>
                        <w:top w:val="none" w:sz="0" w:space="0" w:color="auto"/>
                        <w:left w:val="none" w:sz="0" w:space="0" w:color="auto"/>
                        <w:bottom w:val="none" w:sz="0" w:space="0" w:color="auto"/>
                        <w:right w:val="none" w:sz="0" w:space="0" w:color="auto"/>
                      </w:divBdr>
                      <w:divsChild>
                        <w:div w:id="594899265">
                          <w:marLeft w:val="0"/>
                          <w:marRight w:val="0"/>
                          <w:marTop w:val="0"/>
                          <w:marBottom w:val="0"/>
                          <w:divBdr>
                            <w:top w:val="none" w:sz="0" w:space="0" w:color="auto"/>
                            <w:left w:val="none" w:sz="0" w:space="0" w:color="auto"/>
                            <w:bottom w:val="none" w:sz="0" w:space="0" w:color="auto"/>
                            <w:right w:val="none" w:sz="0" w:space="0" w:color="auto"/>
                          </w:divBdr>
                          <w:divsChild>
                            <w:div w:id="2088917860">
                              <w:marLeft w:val="-150"/>
                              <w:marRight w:val="-150"/>
                              <w:marTop w:val="0"/>
                              <w:marBottom w:val="0"/>
                              <w:divBdr>
                                <w:top w:val="none" w:sz="0" w:space="0" w:color="auto"/>
                                <w:left w:val="none" w:sz="0" w:space="0" w:color="auto"/>
                                <w:bottom w:val="none" w:sz="0" w:space="0" w:color="auto"/>
                                <w:right w:val="none" w:sz="0" w:space="0" w:color="auto"/>
                              </w:divBdr>
                              <w:divsChild>
                                <w:div w:id="135522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901763">
          <w:marLeft w:val="0"/>
          <w:marRight w:val="0"/>
          <w:marTop w:val="0"/>
          <w:marBottom w:val="0"/>
          <w:divBdr>
            <w:top w:val="none" w:sz="0" w:space="0" w:color="auto"/>
            <w:left w:val="none" w:sz="0" w:space="0" w:color="auto"/>
            <w:bottom w:val="none" w:sz="0" w:space="0" w:color="auto"/>
            <w:right w:val="none" w:sz="0" w:space="0" w:color="auto"/>
          </w:divBdr>
          <w:divsChild>
            <w:div w:id="1332022639">
              <w:marLeft w:val="0"/>
              <w:marRight w:val="0"/>
              <w:marTop w:val="0"/>
              <w:marBottom w:val="0"/>
              <w:divBdr>
                <w:top w:val="none" w:sz="0" w:space="0" w:color="auto"/>
                <w:left w:val="none" w:sz="0" w:space="0" w:color="auto"/>
                <w:bottom w:val="none" w:sz="0" w:space="0" w:color="auto"/>
                <w:right w:val="none" w:sz="0" w:space="0" w:color="auto"/>
              </w:divBdr>
              <w:divsChild>
                <w:div w:id="1896549749">
                  <w:marLeft w:val="0"/>
                  <w:marRight w:val="0"/>
                  <w:marTop w:val="0"/>
                  <w:marBottom w:val="0"/>
                  <w:divBdr>
                    <w:top w:val="none" w:sz="0" w:space="0" w:color="auto"/>
                    <w:left w:val="none" w:sz="0" w:space="0" w:color="auto"/>
                    <w:bottom w:val="none" w:sz="0" w:space="0" w:color="auto"/>
                    <w:right w:val="none" w:sz="0" w:space="0" w:color="auto"/>
                  </w:divBdr>
                  <w:divsChild>
                    <w:div w:id="1465810788">
                      <w:marLeft w:val="0"/>
                      <w:marRight w:val="0"/>
                      <w:marTop w:val="0"/>
                      <w:marBottom w:val="0"/>
                      <w:divBdr>
                        <w:top w:val="none" w:sz="0" w:space="0" w:color="auto"/>
                        <w:left w:val="none" w:sz="0" w:space="0" w:color="auto"/>
                        <w:bottom w:val="none" w:sz="0" w:space="0" w:color="auto"/>
                        <w:right w:val="none" w:sz="0" w:space="0" w:color="auto"/>
                      </w:divBdr>
                      <w:divsChild>
                        <w:div w:id="237372165">
                          <w:marLeft w:val="0"/>
                          <w:marRight w:val="0"/>
                          <w:marTop w:val="0"/>
                          <w:marBottom w:val="0"/>
                          <w:divBdr>
                            <w:top w:val="none" w:sz="0" w:space="0" w:color="auto"/>
                            <w:left w:val="none" w:sz="0" w:space="0" w:color="auto"/>
                            <w:bottom w:val="none" w:sz="0" w:space="0" w:color="auto"/>
                            <w:right w:val="none" w:sz="0" w:space="0" w:color="auto"/>
                          </w:divBdr>
                          <w:divsChild>
                            <w:div w:id="438961316">
                              <w:marLeft w:val="-150"/>
                              <w:marRight w:val="-150"/>
                              <w:marTop w:val="0"/>
                              <w:marBottom w:val="0"/>
                              <w:divBdr>
                                <w:top w:val="none" w:sz="0" w:space="0" w:color="auto"/>
                                <w:left w:val="none" w:sz="0" w:space="0" w:color="auto"/>
                                <w:bottom w:val="none" w:sz="0" w:space="0" w:color="auto"/>
                                <w:right w:val="none" w:sz="0" w:space="0" w:color="auto"/>
                              </w:divBdr>
                              <w:divsChild>
                                <w:div w:id="182335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995430">
                      <w:marLeft w:val="0"/>
                      <w:marRight w:val="0"/>
                      <w:marTop w:val="0"/>
                      <w:marBottom w:val="0"/>
                      <w:divBdr>
                        <w:top w:val="none" w:sz="0" w:space="0" w:color="auto"/>
                        <w:left w:val="none" w:sz="0" w:space="0" w:color="auto"/>
                        <w:bottom w:val="none" w:sz="0" w:space="0" w:color="auto"/>
                        <w:right w:val="none" w:sz="0" w:space="0" w:color="auto"/>
                      </w:divBdr>
                      <w:divsChild>
                        <w:div w:id="1983384419">
                          <w:marLeft w:val="0"/>
                          <w:marRight w:val="0"/>
                          <w:marTop w:val="0"/>
                          <w:marBottom w:val="0"/>
                          <w:divBdr>
                            <w:top w:val="none" w:sz="0" w:space="0" w:color="auto"/>
                            <w:left w:val="none" w:sz="0" w:space="0" w:color="auto"/>
                            <w:bottom w:val="none" w:sz="0" w:space="0" w:color="auto"/>
                            <w:right w:val="none" w:sz="0" w:space="0" w:color="auto"/>
                          </w:divBdr>
                          <w:divsChild>
                            <w:div w:id="753429151">
                              <w:marLeft w:val="-150"/>
                              <w:marRight w:val="-150"/>
                              <w:marTop w:val="0"/>
                              <w:marBottom w:val="0"/>
                              <w:divBdr>
                                <w:top w:val="none" w:sz="0" w:space="0" w:color="auto"/>
                                <w:left w:val="none" w:sz="0" w:space="0" w:color="auto"/>
                                <w:bottom w:val="none" w:sz="0" w:space="0" w:color="auto"/>
                                <w:right w:val="none" w:sz="0" w:space="0" w:color="auto"/>
                              </w:divBdr>
                              <w:divsChild>
                                <w:div w:id="119985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693930">
          <w:marLeft w:val="0"/>
          <w:marRight w:val="0"/>
          <w:marTop w:val="0"/>
          <w:marBottom w:val="0"/>
          <w:divBdr>
            <w:top w:val="none" w:sz="0" w:space="0" w:color="auto"/>
            <w:left w:val="none" w:sz="0" w:space="0" w:color="auto"/>
            <w:bottom w:val="none" w:sz="0" w:space="0" w:color="auto"/>
            <w:right w:val="none" w:sz="0" w:space="0" w:color="auto"/>
          </w:divBdr>
          <w:divsChild>
            <w:div w:id="672682278">
              <w:marLeft w:val="0"/>
              <w:marRight w:val="0"/>
              <w:marTop w:val="0"/>
              <w:marBottom w:val="0"/>
              <w:divBdr>
                <w:top w:val="none" w:sz="0" w:space="0" w:color="auto"/>
                <w:left w:val="none" w:sz="0" w:space="0" w:color="auto"/>
                <w:bottom w:val="none" w:sz="0" w:space="0" w:color="auto"/>
                <w:right w:val="none" w:sz="0" w:space="0" w:color="auto"/>
              </w:divBdr>
              <w:divsChild>
                <w:div w:id="1318537002">
                  <w:marLeft w:val="0"/>
                  <w:marRight w:val="0"/>
                  <w:marTop w:val="0"/>
                  <w:marBottom w:val="0"/>
                  <w:divBdr>
                    <w:top w:val="none" w:sz="0" w:space="0" w:color="auto"/>
                    <w:left w:val="none" w:sz="0" w:space="0" w:color="auto"/>
                    <w:bottom w:val="none" w:sz="0" w:space="0" w:color="auto"/>
                    <w:right w:val="none" w:sz="0" w:space="0" w:color="auto"/>
                  </w:divBdr>
                  <w:divsChild>
                    <w:div w:id="1086807502">
                      <w:marLeft w:val="0"/>
                      <w:marRight w:val="0"/>
                      <w:marTop w:val="0"/>
                      <w:marBottom w:val="0"/>
                      <w:divBdr>
                        <w:top w:val="none" w:sz="0" w:space="0" w:color="auto"/>
                        <w:left w:val="none" w:sz="0" w:space="0" w:color="auto"/>
                        <w:bottom w:val="none" w:sz="0" w:space="0" w:color="auto"/>
                        <w:right w:val="none" w:sz="0" w:space="0" w:color="auto"/>
                      </w:divBdr>
                      <w:divsChild>
                        <w:div w:id="238832473">
                          <w:marLeft w:val="0"/>
                          <w:marRight w:val="0"/>
                          <w:marTop w:val="0"/>
                          <w:marBottom w:val="0"/>
                          <w:divBdr>
                            <w:top w:val="none" w:sz="0" w:space="0" w:color="auto"/>
                            <w:left w:val="none" w:sz="0" w:space="0" w:color="auto"/>
                            <w:bottom w:val="none" w:sz="0" w:space="0" w:color="auto"/>
                            <w:right w:val="none" w:sz="0" w:space="0" w:color="auto"/>
                          </w:divBdr>
                          <w:divsChild>
                            <w:div w:id="1533808271">
                              <w:marLeft w:val="-150"/>
                              <w:marRight w:val="-150"/>
                              <w:marTop w:val="0"/>
                              <w:marBottom w:val="0"/>
                              <w:divBdr>
                                <w:top w:val="none" w:sz="0" w:space="0" w:color="auto"/>
                                <w:left w:val="none" w:sz="0" w:space="0" w:color="auto"/>
                                <w:bottom w:val="none" w:sz="0" w:space="0" w:color="auto"/>
                                <w:right w:val="none" w:sz="0" w:space="0" w:color="auto"/>
                              </w:divBdr>
                              <w:divsChild>
                                <w:div w:id="44507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011916">
                      <w:marLeft w:val="0"/>
                      <w:marRight w:val="0"/>
                      <w:marTop w:val="0"/>
                      <w:marBottom w:val="0"/>
                      <w:divBdr>
                        <w:top w:val="none" w:sz="0" w:space="0" w:color="auto"/>
                        <w:left w:val="none" w:sz="0" w:space="0" w:color="auto"/>
                        <w:bottom w:val="none" w:sz="0" w:space="0" w:color="auto"/>
                        <w:right w:val="none" w:sz="0" w:space="0" w:color="auto"/>
                      </w:divBdr>
                      <w:divsChild>
                        <w:div w:id="1308630553">
                          <w:marLeft w:val="0"/>
                          <w:marRight w:val="0"/>
                          <w:marTop w:val="0"/>
                          <w:marBottom w:val="0"/>
                          <w:divBdr>
                            <w:top w:val="none" w:sz="0" w:space="0" w:color="auto"/>
                            <w:left w:val="none" w:sz="0" w:space="0" w:color="auto"/>
                            <w:bottom w:val="none" w:sz="0" w:space="0" w:color="auto"/>
                            <w:right w:val="none" w:sz="0" w:space="0" w:color="auto"/>
                          </w:divBdr>
                          <w:divsChild>
                            <w:div w:id="851996385">
                              <w:marLeft w:val="-150"/>
                              <w:marRight w:val="-150"/>
                              <w:marTop w:val="0"/>
                              <w:marBottom w:val="0"/>
                              <w:divBdr>
                                <w:top w:val="none" w:sz="0" w:space="0" w:color="auto"/>
                                <w:left w:val="none" w:sz="0" w:space="0" w:color="auto"/>
                                <w:bottom w:val="none" w:sz="0" w:space="0" w:color="auto"/>
                                <w:right w:val="none" w:sz="0" w:space="0" w:color="auto"/>
                              </w:divBdr>
                              <w:divsChild>
                                <w:div w:id="196014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7604687">
          <w:marLeft w:val="0"/>
          <w:marRight w:val="0"/>
          <w:marTop w:val="0"/>
          <w:marBottom w:val="0"/>
          <w:divBdr>
            <w:top w:val="none" w:sz="0" w:space="0" w:color="auto"/>
            <w:left w:val="none" w:sz="0" w:space="0" w:color="auto"/>
            <w:bottom w:val="none" w:sz="0" w:space="0" w:color="auto"/>
            <w:right w:val="none" w:sz="0" w:space="0" w:color="auto"/>
          </w:divBdr>
          <w:divsChild>
            <w:div w:id="704912976">
              <w:marLeft w:val="0"/>
              <w:marRight w:val="0"/>
              <w:marTop w:val="0"/>
              <w:marBottom w:val="0"/>
              <w:divBdr>
                <w:top w:val="none" w:sz="0" w:space="0" w:color="auto"/>
                <w:left w:val="none" w:sz="0" w:space="0" w:color="auto"/>
                <w:bottom w:val="none" w:sz="0" w:space="0" w:color="auto"/>
                <w:right w:val="none" w:sz="0" w:space="0" w:color="auto"/>
              </w:divBdr>
              <w:divsChild>
                <w:div w:id="1273055832">
                  <w:marLeft w:val="0"/>
                  <w:marRight w:val="0"/>
                  <w:marTop w:val="0"/>
                  <w:marBottom w:val="0"/>
                  <w:divBdr>
                    <w:top w:val="none" w:sz="0" w:space="0" w:color="auto"/>
                    <w:left w:val="none" w:sz="0" w:space="0" w:color="auto"/>
                    <w:bottom w:val="none" w:sz="0" w:space="0" w:color="auto"/>
                    <w:right w:val="none" w:sz="0" w:space="0" w:color="auto"/>
                  </w:divBdr>
                  <w:divsChild>
                    <w:div w:id="1117797305">
                      <w:marLeft w:val="0"/>
                      <w:marRight w:val="0"/>
                      <w:marTop w:val="0"/>
                      <w:marBottom w:val="0"/>
                      <w:divBdr>
                        <w:top w:val="none" w:sz="0" w:space="0" w:color="auto"/>
                        <w:left w:val="none" w:sz="0" w:space="0" w:color="auto"/>
                        <w:bottom w:val="none" w:sz="0" w:space="0" w:color="auto"/>
                        <w:right w:val="none" w:sz="0" w:space="0" w:color="auto"/>
                      </w:divBdr>
                      <w:divsChild>
                        <w:div w:id="260455944">
                          <w:marLeft w:val="0"/>
                          <w:marRight w:val="0"/>
                          <w:marTop w:val="0"/>
                          <w:marBottom w:val="0"/>
                          <w:divBdr>
                            <w:top w:val="none" w:sz="0" w:space="0" w:color="auto"/>
                            <w:left w:val="none" w:sz="0" w:space="0" w:color="auto"/>
                            <w:bottom w:val="none" w:sz="0" w:space="0" w:color="auto"/>
                            <w:right w:val="none" w:sz="0" w:space="0" w:color="auto"/>
                          </w:divBdr>
                        </w:div>
                      </w:divsChild>
                    </w:div>
                    <w:div w:id="312487405">
                      <w:marLeft w:val="0"/>
                      <w:marRight w:val="0"/>
                      <w:marTop w:val="0"/>
                      <w:marBottom w:val="0"/>
                      <w:divBdr>
                        <w:top w:val="none" w:sz="0" w:space="0" w:color="auto"/>
                        <w:left w:val="none" w:sz="0" w:space="0" w:color="auto"/>
                        <w:bottom w:val="none" w:sz="0" w:space="0" w:color="auto"/>
                        <w:right w:val="none" w:sz="0" w:space="0" w:color="auto"/>
                      </w:divBdr>
                      <w:divsChild>
                        <w:div w:id="1259868048">
                          <w:marLeft w:val="0"/>
                          <w:marRight w:val="0"/>
                          <w:marTop w:val="0"/>
                          <w:marBottom w:val="0"/>
                          <w:divBdr>
                            <w:top w:val="none" w:sz="0" w:space="0" w:color="auto"/>
                            <w:left w:val="none" w:sz="0" w:space="0" w:color="auto"/>
                            <w:bottom w:val="none" w:sz="0" w:space="0" w:color="auto"/>
                            <w:right w:val="none" w:sz="0" w:space="0" w:color="auto"/>
                          </w:divBdr>
                          <w:divsChild>
                            <w:div w:id="2118981248">
                              <w:marLeft w:val="-150"/>
                              <w:marRight w:val="-150"/>
                              <w:marTop w:val="0"/>
                              <w:marBottom w:val="0"/>
                              <w:divBdr>
                                <w:top w:val="none" w:sz="0" w:space="0" w:color="auto"/>
                                <w:left w:val="none" w:sz="0" w:space="0" w:color="auto"/>
                                <w:bottom w:val="none" w:sz="0" w:space="0" w:color="auto"/>
                                <w:right w:val="none" w:sz="0" w:space="0" w:color="auto"/>
                              </w:divBdr>
                              <w:divsChild>
                                <w:div w:id="69523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858417">
                      <w:marLeft w:val="0"/>
                      <w:marRight w:val="0"/>
                      <w:marTop w:val="0"/>
                      <w:marBottom w:val="0"/>
                      <w:divBdr>
                        <w:top w:val="none" w:sz="0" w:space="0" w:color="auto"/>
                        <w:left w:val="none" w:sz="0" w:space="0" w:color="auto"/>
                        <w:bottom w:val="none" w:sz="0" w:space="0" w:color="auto"/>
                        <w:right w:val="none" w:sz="0" w:space="0" w:color="auto"/>
                      </w:divBdr>
                      <w:divsChild>
                        <w:div w:id="1034572677">
                          <w:marLeft w:val="0"/>
                          <w:marRight w:val="0"/>
                          <w:marTop w:val="0"/>
                          <w:marBottom w:val="0"/>
                          <w:divBdr>
                            <w:top w:val="none" w:sz="0" w:space="0" w:color="auto"/>
                            <w:left w:val="none" w:sz="0" w:space="0" w:color="auto"/>
                            <w:bottom w:val="none" w:sz="0" w:space="0" w:color="auto"/>
                            <w:right w:val="none" w:sz="0" w:space="0" w:color="auto"/>
                          </w:divBdr>
                          <w:divsChild>
                            <w:div w:id="600841623">
                              <w:marLeft w:val="-150"/>
                              <w:marRight w:val="-150"/>
                              <w:marTop w:val="0"/>
                              <w:marBottom w:val="0"/>
                              <w:divBdr>
                                <w:top w:val="none" w:sz="0" w:space="0" w:color="auto"/>
                                <w:left w:val="none" w:sz="0" w:space="0" w:color="auto"/>
                                <w:bottom w:val="none" w:sz="0" w:space="0" w:color="auto"/>
                                <w:right w:val="none" w:sz="0" w:space="0" w:color="auto"/>
                              </w:divBdr>
                              <w:divsChild>
                                <w:div w:id="46531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845085">
                      <w:marLeft w:val="0"/>
                      <w:marRight w:val="0"/>
                      <w:marTop w:val="0"/>
                      <w:marBottom w:val="0"/>
                      <w:divBdr>
                        <w:top w:val="none" w:sz="0" w:space="0" w:color="auto"/>
                        <w:left w:val="none" w:sz="0" w:space="0" w:color="auto"/>
                        <w:bottom w:val="none" w:sz="0" w:space="0" w:color="auto"/>
                        <w:right w:val="none" w:sz="0" w:space="0" w:color="auto"/>
                      </w:divBdr>
                      <w:divsChild>
                        <w:div w:id="1418944423">
                          <w:marLeft w:val="0"/>
                          <w:marRight w:val="0"/>
                          <w:marTop w:val="0"/>
                          <w:marBottom w:val="0"/>
                          <w:divBdr>
                            <w:top w:val="none" w:sz="0" w:space="0" w:color="auto"/>
                            <w:left w:val="none" w:sz="0" w:space="0" w:color="auto"/>
                            <w:bottom w:val="none" w:sz="0" w:space="0" w:color="auto"/>
                            <w:right w:val="none" w:sz="0" w:space="0" w:color="auto"/>
                          </w:divBdr>
                          <w:divsChild>
                            <w:div w:id="1591768054">
                              <w:marLeft w:val="-150"/>
                              <w:marRight w:val="-150"/>
                              <w:marTop w:val="0"/>
                              <w:marBottom w:val="0"/>
                              <w:divBdr>
                                <w:top w:val="none" w:sz="0" w:space="0" w:color="auto"/>
                                <w:left w:val="none" w:sz="0" w:space="0" w:color="auto"/>
                                <w:bottom w:val="none" w:sz="0" w:space="0" w:color="auto"/>
                                <w:right w:val="none" w:sz="0" w:space="0" w:color="auto"/>
                              </w:divBdr>
                              <w:divsChild>
                                <w:div w:id="74202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193280">
                      <w:marLeft w:val="0"/>
                      <w:marRight w:val="0"/>
                      <w:marTop w:val="0"/>
                      <w:marBottom w:val="0"/>
                      <w:divBdr>
                        <w:top w:val="none" w:sz="0" w:space="0" w:color="auto"/>
                        <w:left w:val="none" w:sz="0" w:space="0" w:color="auto"/>
                        <w:bottom w:val="none" w:sz="0" w:space="0" w:color="auto"/>
                        <w:right w:val="none" w:sz="0" w:space="0" w:color="auto"/>
                      </w:divBdr>
                      <w:divsChild>
                        <w:div w:id="206328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732226">
          <w:marLeft w:val="0"/>
          <w:marRight w:val="0"/>
          <w:marTop w:val="0"/>
          <w:marBottom w:val="0"/>
          <w:divBdr>
            <w:top w:val="none" w:sz="0" w:space="0" w:color="auto"/>
            <w:left w:val="none" w:sz="0" w:space="0" w:color="auto"/>
            <w:bottom w:val="none" w:sz="0" w:space="0" w:color="auto"/>
            <w:right w:val="none" w:sz="0" w:space="0" w:color="auto"/>
          </w:divBdr>
          <w:divsChild>
            <w:div w:id="1119952681">
              <w:marLeft w:val="0"/>
              <w:marRight w:val="0"/>
              <w:marTop w:val="0"/>
              <w:marBottom w:val="0"/>
              <w:divBdr>
                <w:top w:val="none" w:sz="0" w:space="0" w:color="auto"/>
                <w:left w:val="none" w:sz="0" w:space="0" w:color="auto"/>
                <w:bottom w:val="none" w:sz="0" w:space="0" w:color="auto"/>
                <w:right w:val="none" w:sz="0" w:space="0" w:color="auto"/>
              </w:divBdr>
              <w:divsChild>
                <w:div w:id="1475952583">
                  <w:marLeft w:val="0"/>
                  <w:marRight w:val="0"/>
                  <w:marTop w:val="0"/>
                  <w:marBottom w:val="0"/>
                  <w:divBdr>
                    <w:top w:val="none" w:sz="0" w:space="0" w:color="auto"/>
                    <w:left w:val="none" w:sz="0" w:space="0" w:color="auto"/>
                    <w:bottom w:val="none" w:sz="0" w:space="0" w:color="auto"/>
                    <w:right w:val="none" w:sz="0" w:space="0" w:color="auto"/>
                  </w:divBdr>
                  <w:divsChild>
                    <w:div w:id="404644753">
                      <w:marLeft w:val="0"/>
                      <w:marRight w:val="0"/>
                      <w:marTop w:val="0"/>
                      <w:marBottom w:val="0"/>
                      <w:divBdr>
                        <w:top w:val="none" w:sz="0" w:space="0" w:color="auto"/>
                        <w:left w:val="none" w:sz="0" w:space="0" w:color="auto"/>
                        <w:bottom w:val="none" w:sz="0" w:space="0" w:color="auto"/>
                        <w:right w:val="none" w:sz="0" w:space="0" w:color="auto"/>
                      </w:divBdr>
                      <w:divsChild>
                        <w:div w:id="1871986883">
                          <w:marLeft w:val="0"/>
                          <w:marRight w:val="0"/>
                          <w:marTop w:val="0"/>
                          <w:marBottom w:val="0"/>
                          <w:divBdr>
                            <w:top w:val="none" w:sz="0" w:space="0" w:color="auto"/>
                            <w:left w:val="none" w:sz="0" w:space="0" w:color="auto"/>
                            <w:bottom w:val="none" w:sz="0" w:space="0" w:color="auto"/>
                            <w:right w:val="none" w:sz="0" w:space="0" w:color="auto"/>
                          </w:divBdr>
                          <w:divsChild>
                            <w:div w:id="745608406">
                              <w:marLeft w:val="-150"/>
                              <w:marRight w:val="-150"/>
                              <w:marTop w:val="0"/>
                              <w:marBottom w:val="0"/>
                              <w:divBdr>
                                <w:top w:val="none" w:sz="0" w:space="0" w:color="auto"/>
                                <w:left w:val="none" w:sz="0" w:space="0" w:color="auto"/>
                                <w:bottom w:val="none" w:sz="0" w:space="0" w:color="auto"/>
                                <w:right w:val="none" w:sz="0" w:space="0" w:color="auto"/>
                              </w:divBdr>
                              <w:divsChild>
                                <w:div w:id="200897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163694">
                      <w:marLeft w:val="0"/>
                      <w:marRight w:val="0"/>
                      <w:marTop w:val="0"/>
                      <w:marBottom w:val="0"/>
                      <w:divBdr>
                        <w:top w:val="none" w:sz="0" w:space="0" w:color="auto"/>
                        <w:left w:val="none" w:sz="0" w:space="0" w:color="auto"/>
                        <w:bottom w:val="none" w:sz="0" w:space="0" w:color="auto"/>
                        <w:right w:val="none" w:sz="0" w:space="0" w:color="auto"/>
                      </w:divBdr>
                      <w:divsChild>
                        <w:div w:id="1082026542">
                          <w:marLeft w:val="0"/>
                          <w:marRight w:val="0"/>
                          <w:marTop w:val="0"/>
                          <w:marBottom w:val="0"/>
                          <w:divBdr>
                            <w:top w:val="none" w:sz="0" w:space="0" w:color="auto"/>
                            <w:left w:val="none" w:sz="0" w:space="0" w:color="auto"/>
                            <w:bottom w:val="none" w:sz="0" w:space="0" w:color="auto"/>
                            <w:right w:val="none" w:sz="0" w:space="0" w:color="auto"/>
                          </w:divBdr>
                          <w:divsChild>
                            <w:div w:id="1973318646">
                              <w:marLeft w:val="-150"/>
                              <w:marRight w:val="-150"/>
                              <w:marTop w:val="0"/>
                              <w:marBottom w:val="0"/>
                              <w:divBdr>
                                <w:top w:val="none" w:sz="0" w:space="0" w:color="auto"/>
                                <w:left w:val="none" w:sz="0" w:space="0" w:color="auto"/>
                                <w:bottom w:val="none" w:sz="0" w:space="0" w:color="auto"/>
                                <w:right w:val="none" w:sz="0" w:space="0" w:color="auto"/>
                              </w:divBdr>
                              <w:divsChild>
                                <w:div w:id="93324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8129364">
          <w:marLeft w:val="0"/>
          <w:marRight w:val="0"/>
          <w:marTop w:val="0"/>
          <w:marBottom w:val="0"/>
          <w:divBdr>
            <w:top w:val="none" w:sz="0" w:space="0" w:color="auto"/>
            <w:left w:val="none" w:sz="0" w:space="0" w:color="auto"/>
            <w:bottom w:val="none" w:sz="0" w:space="0" w:color="auto"/>
            <w:right w:val="none" w:sz="0" w:space="0" w:color="auto"/>
          </w:divBdr>
          <w:divsChild>
            <w:div w:id="414670681">
              <w:marLeft w:val="0"/>
              <w:marRight w:val="0"/>
              <w:marTop w:val="0"/>
              <w:marBottom w:val="0"/>
              <w:divBdr>
                <w:top w:val="none" w:sz="0" w:space="0" w:color="auto"/>
                <w:left w:val="none" w:sz="0" w:space="0" w:color="auto"/>
                <w:bottom w:val="none" w:sz="0" w:space="0" w:color="auto"/>
                <w:right w:val="none" w:sz="0" w:space="0" w:color="auto"/>
              </w:divBdr>
              <w:divsChild>
                <w:div w:id="1993481319">
                  <w:marLeft w:val="0"/>
                  <w:marRight w:val="0"/>
                  <w:marTop w:val="0"/>
                  <w:marBottom w:val="0"/>
                  <w:divBdr>
                    <w:top w:val="none" w:sz="0" w:space="0" w:color="auto"/>
                    <w:left w:val="none" w:sz="0" w:space="0" w:color="auto"/>
                    <w:bottom w:val="none" w:sz="0" w:space="0" w:color="auto"/>
                    <w:right w:val="none" w:sz="0" w:space="0" w:color="auto"/>
                  </w:divBdr>
                  <w:divsChild>
                    <w:div w:id="528183480">
                      <w:marLeft w:val="0"/>
                      <w:marRight w:val="0"/>
                      <w:marTop w:val="0"/>
                      <w:marBottom w:val="0"/>
                      <w:divBdr>
                        <w:top w:val="none" w:sz="0" w:space="0" w:color="auto"/>
                        <w:left w:val="none" w:sz="0" w:space="0" w:color="auto"/>
                        <w:bottom w:val="none" w:sz="0" w:space="0" w:color="auto"/>
                        <w:right w:val="none" w:sz="0" w:space="0" w:color="auto"/>
                      </w:divBdr>
                      <w:divsChild>
                        <w:div w:id="1418941270">
                          <w:marLeft w:val="0"/>
                          <w:marRight w:val="0"/>
                          <w:marTop w:val="0"/>
                          <w:marBottom w:val="0"/>
                          <w:divBdr>
                            <w:top w:val="none" w:sz="0" w:space="0" w:color="auto"/>
                            <w:left w:val="none" w:sz="0" w:space="0" w:color="auto"/>
                            <w:bottom w:val="none" w:sz="0" w:space="0" w:color="auto"/>
                            <w:right w:val="none" w:sz="0" w:space="0" w:color="auto"/>
                          </w:divBdr>
                          <w:divsChild>
                            <w:div w:id="1112630401">
                              <w:marLeft w:val="-150"/>
                              <w:marRight w:val="-150"/>
                              <w:marTop w:val="0"/>
                              <w:marBottom w:val="0"/>
                              <w:divBdr>
                                <w:top w:val="none" w:sz="0" w:space="0" w:color="auto"/>
                                <w:left w:val="none" w:sz="0" w:space="0" w:color="auto"/>
                                <w:bottom w:val="none" w:sz="0" w:space="0" w:color="auto"/>
                                <w:right w:val="none" w:sz="0" w:space="0" w:color="auto"/>
                              </w:divBdr>
                              <w:divsChild>
                                <w:div w:id="120240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148138">
                      <w:marLeft w:val="0"/>
                      <w:marRight w:val="0"/>
                      <w:marTop w:val="0"/>
                      <w:marBottom w:val="0"/>
                      <w:divBdr>
                        <w:top w:val="none" w:sz="0" w:space="0" w:color="auto"/>
                        <w:left w:val="none" w:sz="0" w:space="0" w:color="auto"/>
                        <w:bottom w:val="none" w:sz="0" w:space="0" w:color="auto"/>
                        <w:right w:val="none" w:sz="0" w:space="0" w:color="auto"/>
                      </w:divBdr>
                      <w:divsChild>
                        <w:div w:id="969046633">
                          <w:marLeft w:val="0"/>
                          <w:marRight w:val="0"/>
                          <w:marTop w:val="0"/>
                          <w:marBottom w:val="0"/>
                          <w:divBdr>
                            <w:top w:val="none" w:sz="0" w:space="0" w:color="auto"/>
                            <w:left w:val="none" w:sz="0" w:space="0" w:color="auto"/>
                            <w:bottom w:val="none" w:sz="0" w:space="0" w:color="auto"/>
                            <w:right w:val="none" w:sz="0" w:space="0" w:color="auto"/>
                          </w:divBdr>
                          <w:divsChild>
                            <w:div w:id="640616607">
                              <w:marLeft w:val="-150"/>
                              <w:marRight w:val="-150"/>
                              <w:marTop w:val="0"/>
                              <w:marBottom w:val="0"/>
                              <w:divBdr>
                                <w:top w:val="none" w:sz="0" w:space="0" w:color="auto"/>
                                <w:left w:val="none" w:sz="0" w:space="0" w:color="auto"/>
                                <w:bottom w:val="none" w:sz="0" w:space="0" w:color="auto"/>
                                <w:right w:val="none" w:sz="0" w:space="0" w:color="auto"/>
                              </w:divBdr>
                              <w:divsChild>
                                <w:div w:id="79405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9799611">
          <w:marLeft w:val="0"/>
          <w:marRight w:val="0"/>
          <w:marTop w:val="0"/>
          <w:marBottom w:val="0"/>
          <w:divBdr>
            <w:top w:val="none" w:sz="0" w:space="0" w:color="auto"/>
            <w:left w:val="none" w:sz="0" w:space="0" w:color="auto"/>
            <w:bottom w:val="none" w:sz="0" w:space="0" w:color="auto"/>
            <w:right w:val="none" w:sz="0" w:space="0" w:color="auto"/>
          </w:divBdr>
          <w:divsChild>
            <w:div w:id="1237083107">
              <w:marLeft w:val="0"/>
              <w:marRight w:val="0"/>
              <w:marTop w:val="0"/>
              <w:marBottom w:val="0"/>
              <w:divBdr>
                <w:top w:val="none" w:sz="0" w:space="0" w:color="auto"/>
                <w:left w:val="none" w:sz="0" w:space="0" w:color="auto"/>
                <w:bottom w:val="none" w:sz="0" w:space="0" w:color="auto"/>
                <w:right w:val="none" w:sz="0" w:space="0" w:color="auto"/>
              </w:divBdr>
              <w:divsChild>
                <w:div w:id="1671982837">
                  <w:marLeft w:val="0"/>
                  <w:marRight w:val="0"/>
                  <w:marTop w:val="0"/>
                  <w:marBottom w:val="0"/>
                  <w:divBdr>
                    <w:top w:val="none" w:sz="0" w:space="0" w:color="auto"/>
                    <w:left w:val="none" w:sz="0" w:space="0" w:color="auto"/>
                    <w:bottom w:val="none" w:sz="0" w:space="0" w:color="auto"/>
                    <w:right w:val="none" w:sz="0" w:space="0" w:color="auto"/>
                  </w:divBdr>
                  <w:divsChild>
                    <w:div w:id="1010761764">
                      <w:marLeft w:val="0"/>
                      <w:marRight w:val="0"/>
                      <w:marTop w:val="0"/>
                      <w:marBottom w:val="0"/>
                      <w:divBdr>
                        <w:top w:val="none" w:sz="0" w:space="0" w:color="auto"/>
                        <w:left w:val="none" w:sz="0" w:space="0" w:color="auto"/>
                        <w:bottom w:val="none" w:sz="0" w:space="0" w:color="auto"/>
                        <w:right w:val="none" w:sz="0" w:space="0" w:color="auto"/>
                      </w:divBdr>
                      <w:divsChild>
                        <w:div w:id="908032097">
                          <w:marLeft w:val="0"/>
                          <w:marRight w:val="0"/>
                          <w:marTop w:val="0"/>
                          <w:marBottom w:val="0"/>
                          <w:divBdr>
                            <w:top w:val="none" w:sz="0" w:space="0" w:color="auto"/>
                            <w:left w:val="none" w:sz="0" w:space="0" w:color="auto"/>
                            <w:bottom w:val="none" w:sz="0" w:space="0" w:color="auto"/>
                            <w:right w:val="none" w:sz="0" w:space="0" w:color="auto"/>
                          </w:divBdr>
                          <w:divsChild>
                            <w:div w:id="1388530528">
                              <w:marLeft w:val="-150"/>
                              <w:marRight w:val="-150"/>
                              <w:marTop w:val="0"/>
                              <w:marBottom w:val="0"/>
                              <w:divBdr>
                                <w:top w:val="none" w:sz="0" w:space="0" w:color="auto"/>
                                <w:left w:val="none" w:sz="0" w:space="0" w:color="auto"/>
                                <w:bottom w:val="none" w:sz="0" w:space="0" w:color="auto"/>
                                <w:right w:val="none" w:sz="0" w:space="0" w:color="auto"/>
                              </w:divBdr>
                              <w:divsChild>
                                <w:div w:id="180102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294159">
                      <w:marLeft w:val="0"/>
                      <w:marRight w:val="0"/>
                      <w:marTop w:val="0"/>
                      <w:marBottom w:val="0"/>
                      <w:divBdr>
                        <w:top w:val="none" w:sz="0" w:space="0" w:color="auto"/>
                        <w:left w:val="none" w:sz="0" w:space="0" w:color="auto"/>
                        <w:bottom w:val="none" w:sz="0" w:space="0" w:color="auto"/>
                        <w:right w:val="none" w:sz="0" w:space="0" w:color="auto"/>
                      </w:divBdr>
                      <w:divsChild>
                        <w:div w:id="1998655072">
                          <w:marLeft w:val="0"/>
                          <w:marRight w:val="0"/>
                          <w:marTop w:val="0"/>
                          <w:marBottom w:val="0"/>
                          <w:divBdr>
                            <w:top w:val="none" w:sz="0" w:space="0" w:color="auto"/>
                            <w:left w:val="none" w:sz="0" w:space="0" w:color="auto"/>
                            <w:bottom w:val="none" w:sz="0" w:space="0" w:color="auto"/>
                            <w:right w:val="none" w:sz="0" w:space="0" w:color="auto"/>
                          </w:divBdr>
                          <w:divsChild>
                            <w:div w:id="938637800">
                              <w:marLeft w:val="-150"/>
                              <w:marRight w:val="-150"/>
                              <w:marTop w:val="0"/>
                              <w:marBottom w:val="0"/>
                              <w:divBdr>
                                <w:top w:val="none" w:sz="0" w:space="0" w:color="auto"/>
                                <w:left w:val="none" w:sz="0" w:space="0" w:color="auto"/>
                                <w:bottom w:val="none" w:sz="0" w:space="0" w:color="auto"/>
                                <w:right w:val="none" w:sz="0" w:space="0" w:color="auto"/>
                              </w:divBdr>
                              <w:divsChild>
                                <w:div w:id="97598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5612526">
      <w:bodyDiv w:val="1"/>
      <w:marLeft w:val="0"/>
      <w:marRight w:val="0"/>
      <w:marTop w:val="0"/>
      <w:marBottom w:val="0"/>
      <w:divBdr>
        <w:top w:val="none" w:sz="0" w:space="0" w:color="auto"/>
        <w:left w:val="none" w:sz="0" w:space="0" w:color="auto"/>
        <w:bottom w:val="none" w:sz="0" w:space="0" w:color="auto"/>
        <w:right w:val="none" w:sz="0" w:space="0" w:color="auto"/>
      </w:divBdr>
    </w:div>
    <w:div w:id="1102993535">
      <w:bodyDiv w:val="1"/>
      <w:marLeft w:val="0"/>
      <w:marRight w:val="0"/>
      <w:marTop w:val="0"/>
      <w:marBottom w:val="0"/>
      <w:divBdr>
        <w:top w:val="none" w:sz="0" w:space="0" w:color="auto"/>
        <w:left w:val="none" w:sz="0" w:space="0" w:color="auto"/>
        <w:bottom w:val="none" w:sz="0" w:space="0" w:color="auto"/>
        <w:right w:val="none" w:sz="0" w:space="0" w:color="auto"/>
      </w:divBdr>
    </w:div>
    <w:div w:id="1510681168">
      <w:bodyDiv w:val="1"/>
      <w:marLeft w:val="0"/>
      <w:marRight w:val="0"/>
      <w:marTop w:val="0"/>
      <w:marBottom w:val="0"/>
      <w:divBdr>
        <w:top w:val="none" w:sz="0" w:space="0" w:color="auto"/>
        <w:left w:val="none" w:sz="0" w:space="0" w:color="auto"/>
        <w:bottom w:val="none" w:sz="0" w:space="0" w:color="auto"/>
        <w:right w:val="none" w:sz="0" w:space="0" w:color="auto"/>
      </w:divBdr>
    </w:div>
    <w:div w:id="1635057770">
      <w:bodyDiv w:val="1"/>
      <w:marLeft w:val="0"/>
      <w:marRight w:val="0"/>
      <w:marTop w:val="0"/>
      <w:marBottom w:val="0"/>
      <w:divBdr>
        <w:top w:val="none" w:sz="0" w:space="0" w:color="auto"/>
        <w:left w:val="none" w:sz="0" w:space="0" w:color="auto"/>
        <w:bottom w:val="none" w:sz="0" w:space="0" w:color="auto"/>
        <w:right w:val="none" w:sz="0" w:space="0" w:color="auto"/>
      </w:divBdr>
    </w:div>
    <w:div w:id="1797673294">
      <w:bodyDiv w:val="1"/>
      <w:marLeft w:val="0"/>
      <w:marRight w:val="0"/>
      <w:marTop w:val="0"/>
      <w:marBottom w:val="0"/>
      <w:divBdr>
        <w:top w:val="none" w:sz="0" w:space="0" w:color="auto"/>
        <w:left w:val="none" w:sz="0" w:space="0" w:color="auto"/>
        <w:bottom w:val="none" w:sz="0" w:space="0" w:color="auto"/>
        <w:right w:val="none" w:sz="0" w:space="0" w:color="auto"/>
      </w:divBdr>
      <w:divsChild>
        <w:div w:id="1046444966">
          <w:marLeft w:val="0"/>
          <w:marRight w:val="0"/>
          <w:marTop w:val="0"/>
          <w:marBottom w:val="0"/>
          <w:divBdr>
            <w:top w:val="none" w:sz="0" w:space="0" w:color="auto"/>
            <w:left w:val="none" w:sz="0" w:space="0" w:color="auto"/>
            <w:bottom w:val="none" w:sz="0" w:space="0" w:color="auto"/>
            <w:right w:val="none" w:sz="0" w:space="0" w:color="auto"/>
          </w:divBdr>
          <w:divsChild>
            <w:div w:id="790829176">
              <w:marLeft w:val="0"/>
              <w:marRight w:val="0"/>
              <w:marTop w:val="0"/>
              <w:marBottom w:val="0"/>
              <w:divBdr>
                <w:top w:val="none" w:sz="0" w:space="0" w:color="auto"/>
                <w:left w:val="none" w:sz="0" w:space="0" w:color="auto"/>
                <w:bottom w:val="none" w:sz="0" w:space="0" w:color="auto"/>
                <w:right w:val="none" w:sz="0" w:space="0" w:color="auto"/>
              </w:divBdr>
              <w:divsChild>
                <w:div w:id="760109060">
                  <w:marLeft w:val="0"/>
                  <w:marRight w:val="0"/>
                  <w:marTop w:val="0"/>
                  <w:marBottom w:val="0"/>
                  <w:divBdr>
                    <w:top w:val="none" w:sz="0" w:space="0" w:color="auto"/>
                    <w:left w:val="none" w:sz="0" w:space="0" w:color="auto"/>
                    <w:bottom w:val="none" w:sz="0" w:space="0" w:color="auto"/>
                    <w:right w:val="none" w:sz="0" w:space="0" w:color="auto"/>
                  </w:divBdr>
                  <w:divsChild>
                    <w:div w:id="1367632351">
                      <w:marLeft w:val="0"/>
                      <w:marRight w:val="0"/>
                      <w:marTop w:val="0"/>
                      <w:marBottom w:val="0"/>
                      <w:divBdr>
                        <w:top w:val="none" w:sz="0" w:space="0" w:color="auto"/>
                        <w:left w:val="none" w:sz="0" w:space="0" w:color="auto"/>
                        <w:bottom w:val="none" w:sz="0" w:space="0" w:color="auto"/>
                        <w:right w:val="none" w:sz="0" w:space="0" w:color="auto"/>
                      </w:divBdr>
                      <w:divsChild>
                        <w:div w:id="2015453470">
                          <w:marLeft w:val="0"/>
                          <w:marRight w:val="0"/>
                          <w:marTop w:val="0"/>
                          <w:marBottom w:val="0"/>
                          <w:divBdr>
                            <w:top w:val="none" w:sz="0" w:space="0" w:color="CCCCCC"/>
                            <w:left w:val="none" w:sz="0" w:space="0" w:color="CCCCCC"/>
                            <w:bottom w:val="none" w:sz="0" w:space="0" w:color="CCCCCC"/>
                            <w:right w:val="none" w:sz="0" w:space="0" w:color="CCCCCC"/>
                          </w:divBdr>
                          <w:divsChild>
                            <w:div w:id="518860174">
                              <w:marLeft w:val="0"/>
                              <w:marRight w:val="0"/>
                              <w:marTop w:val="0"/>
                              <w:marBottom w:val="0"/>
                              <w:divBdr>
                                <w:top w:val="none" w:sz="0" w:space="0" w:color="auto"/>
                                <w:left w:val="none" w:sz="0" w:space="0" w:color="auto"/>
                                <w:bottom w:val="none" w:sz="0" w:space="0" w:color="auto"/>
                                <w:right w:val="none" w:sz="0" w:space="0" w:color="auto"/>
                              </w:divBdr>
                            </w:div>
                            <w:div w:id="8120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605482">
          <w:marLeft w:val="0"/>
          <w:marRight w:val="0"/>
          <w:marTop w:val="0"/>
          <w:marBottom w:val="0"/>
          <w:divBdr>
            <w:top w:val="none" w:sz="0" w:space="0" w:color="auto"/>
            <w:left w:val="none" w:sz="0" w:space="0" w:color="auto"/>
            <w:bottom w:val="none" w:sz="0" w:space="0" w:color="auto"/>
            <w:right w:val="none" w:sz="0" w:space="0" w:color="auto"/>
          </w:divBdr>
          <w:divsChild>
            <w:div w:id="599414062">
              <w:marLeft w:val="0"/>
              <w:marRight w:val="0"/>
              <w:marTop w:val="0"/>
              <w:marBottom w:val="0"/>
              <w:divBdr>
                <w:top w:val="none" w:sz="0" w:space="0" w:color="auto"/>
                <w:left w:val="none" w:sz="0" w:space="0" w:color="auto"/>
                <w:bottom w:val="none" w:sz="0" w:space="0" w:color="auto"/>
                <w:right w:val="none" w:sz="0" w:space="0" w:color="auto"/>
              </w:divBdr>
              <w:divsChild>
                <w:div w:id="2079160343">
                  <w:marLeft w:val="0"/>
                  <w:marRight w:val="0"/>
                  <w:marTop w:val="0"/>
                  <w:marBottom w:val="0"/>
                  <w:divBdr>
                    <w:top w:val="none" w:sz="0" w:space="0" w:color="auto"/>
                    <w:left w:val="none" w:sz="0" w:space="0" w:color="auto"/>
                    <w:bottom w:val="none" w:sz="0" w:space="0" w:color="auto"/>
                    <w:right w:val="none" w:sz="0" w:space="0" w:color="auto"/>
                  </w:divBdr>
                  <w:divsChild>
                    <w:div w:id="845022155">
                      <w:marLeft w:val="0"/>
                      <w:marRight w:val="0"/>
                      <w:marTop w:val="0"/>
                      <w:marBottom w:val="0"/>
                      <w:divBdr>
                        <w:top w:val="none" w:sz="0" w:space="0" w:color="auto"/>
                        <w:left w:val="none" w:sz="0" w:space="0" w:color="auto"/>
                        <w:bottom w:val="none" w:sz="0" w:space="0" w:color="auto"/>
                        <w:right w:val="none" w:sz="0" w:space="0" w:color="auto"/>
                      </w:divBdr>
                      <w:divsChild>
                        <w:div w:id="1119186256">
                          <w:marLeft w:val="0"/>
                          <w:marRight w:val="0"/>
                          <w:marTop w:val="0"/>
                          <w:marBottom w:val="0"/>
                          <w:divBdr>
                            <w:top w:val="none" w:sz="0" w:space="0" w:color="auto"/>
                            <w:left w:val="none" w:sz="0" w:space="0" w:color="auto"/>
                            <w:bottom w:val="none" w:sz="0" w:space="0" w:color="auto"/>
                            <w:right w:val="none" w:sz="0" w:space="0" w:color="auto"/>
                          </w:divBdr>
                          <w:divsChild>
                            <w:div w:id="144930235">
                              <w:marLeft w:val="-150"/>
                              <w:marRight w:val="-150"/>
                              <w:marTop w:val="0"/>
                              <w:marBottom w:val="0"/>
                              <w:divBdr>
                                <w:top w:val="none" w:sz="0" w:space="0" w:color="auto"/>
                                <w:left w:val="none" w:sz="0" w:space="0" w:color="auto"/>
                                <w:bottom w:val="none" w:sz="0" w:space="0" w:color="auto"/>
                                <w:right w:val="none" w:sz="0" w:space="0" w:color="auto"/>
                              </w:divBdr>
                              <w:divsChild>
                                <w:div w:id="73381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3337148">
          <w:marLeft w:val="0"/>
          <w:marRight w:val="0"/>
          <w:marTop w:val="0"/>
          <w:marBottom w:val="0"/>
          <w:divBdr>
            <w:top w:val="none" w:sz="0" w:space="0" w:color="auto"/>
            <w:left w:val="none" w:sz="0" w:space="0" w:color="auto"/>
            <w:bottom w:val="none" w:sz="0" w:space="0" w:color="auto"/>
            <w:right w:val="none" w:sz="0" w:space="0" w:color="auto"/>
          </w:divBdr>
          <w:divsChild>
            <w:div w:id="1788354410">
              <w:marLeft w:val="0"/>
              <w:marRight w:val="0"/>
              <w:marTop w:val="0"/>
              <w:marBottom w:val="0"/>
              <w:divBdr>
                <w:top w:val="none" w:sz="0" w:space="0" w:color="auto"/>
                <w:left w:val="none" w:sz="0" w:space="0" w:color="auto"/>
                <w:bottom w:val="none" w:sz="0" w:space="0" w:color="auto"/>
                <w:right w:val="none" w:sz="0" w:space="0" w:color="auto"/>
              </w:divBdr>
              <w:divsChild>
                <w:div w:id="588661887">
                  <w:marLeft w:val="0"/>
                  <w:marRight w:val="0"/>
                  <w:marTop w:val="0"/>
                  <w:marBottom w:val="0"/>
                  <w:divBdr>
                    <w:top w:val="none" w:sz="0" w:space="0" w:color="auto"/>
                    <w:left w:val="none" w:sz="0" w:space="0" w:color="auto"/>
                    <w:bottom w:val="none" w:sz="0" w:space="0" w:color="auto"/>
                    <w:right w:val="none" w:sz="0" w:space="0" w:color="auto"/>
                  </w:divBdr>
                  <w:divsChild>
                    <w:div w:id="1220246631">
                      <w:marLeft w:val="0"/>
                      <w:marRight w:val="0"/>
                      <w:marTop w:val="0"/>
                      <w:marBottom w:val="0"/>
                      <w:divBdr>
                        <w:top w:val="none" w:sz="0" w:space="0" w:color="auto"/>
                        <w:left w:val="none" w:sz="0" w:space="0" w:color="auto"/>
                        <w:bottom w:val="none" w:sz="0" w:space="0" w:color="auto"/>
                        <w:right w:val="none" w:sz="0" w:space="0" w:color="auto"/>
                      </w:divBdr>
                      <w:divsChild>
                        <w:div w:id="1191262404">
                          <w:marLeft w:val="0"/>
                          <w:marRight w:val="0"/>
                          <w:marTop w:val="0"/>
                          <w:marBottom w:val="0"/>
                          <w:divBdr>
                            <w:top w:val="none" w:sz="0" w:space="0" w:color="auto"/>
                            <w:left w:val="none" w:sz="0" w:space="0" w:color="auto"/>
                            <w:bottom w:val="none" w:sz="0" w:space="0" w:color="auto"/>
                            <w:right w:val="none" w:sz="0" w:space="0" w:color="auto"/>
                          </w:divBdr>
                          <w:divsChild>
                            <w:div w:id="1225405846">
                              <w:marLeft w:val="-150"/>
                              <w:marRight w:val="-150"/>
                              <w:marTop w:val="0"/>
                              <w:marBottom w:val="0"/>
                              <w:divBdr>
                                <w:top w:val="none" w:sz="0" w:space="0" w:color="auto"/>
                                <w:left w:val="none" w:sz="0" w:space="0" w:color="auto"/>
                                <w:bottom w:val="none" w:sz="0" w:space="0" w:color="auto"/>
                                <w:right w:val="none" w:sz="0" w:space="0" w:color="auto"/>
                              </w:divBdr>
                              <w:divsChild>
                                <w:div w:id="172425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622208">
                      <w:marLeft w:val="0"/>
                      <w:marRight w:val="0"/>
                      <w:marTop w:val="0"/>
                      <w:marBottom w:val="0"/>
                      <w:divBdr>
                        <w:top w:val="none" w:sz="0" w:space="0" w:color="auto"/>
                        <w:left w:val="none" w:sz="0" w:space="0" w:color="auto"/>
                        <w:bottom w:val="none" w:sz="0" w:space="0" w:color="auto"/>
                        <w:right w:val="none" w:sz="0" w:space="0" w:color="auto"/>
                      </w:divBdr>
                      <w:divsChild>
                        <w:div w:id="1017347346">
                          <w:marLeft w:val="0"/>
                          <w:marRight w:val="0"/>
                          <w:marTop w:val="0"/>
                          <w:marBottom w:val="0"/>
                          <w:divBdr>
                            <w:top w:val="none" w:sz="0" w:space="0" w:color="auto"/>
                            <w:left w:val="none" w:sz="0" w:space="0" w:color="auto"/>
                            <w:bottom w:val="none" w:sz="0" w:space="0" w:color="auto"/>
                            <w:right w:val="none" w:sz="0" w:space="0" w:color="auto"/>
                          </w:divBdr>
                          <w:divsChild>
                            <w:div w:id="1168324036">
                              <w:marLeft w:val="-150"/>
                              <w:marRight w:val="-150"/>
                              <w:marTop w:val="0"/>
                              <w:marBottom w:val="0"/>
                              <w:divBdr>
                                <w:top w:val="none" w:sz="0" w:space="0" w:color="auto"/>
                                <w:left w:val="none" w:sz="0" w:space="0" w:color="auto"/>
                                <w:bottom w:val="none" w:sz="0" w:space="0" w:color="auto"/>
                                <w:right w:val="none" w:sz="0" w:space="0" w:color="auto"/>
                              </w:divBdr>
                              <w:divsChild>
                                <w:div w:id="208059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3516444">
          <w:marLeft w:val="0"/>
          <w:marRight w:val="0"/>
          <w:marTop w:val="0"/>
          <w:marBottom w:val="0"/>
          <w:divBdr>
            <w:top w:val="none" w:sz="0" w:space="0" w:color="auto"/>
            <w:left w:val="none" w:sz="0" w:space="0" w:color="auto"/>
            <w:bottom w:val="none" w:sz="0" w:space="0" w:color="auto"/>
            <w:right w:val="none" w:sz="0" w:space="0" w:color="auto"/>
          </w:divBdr>
          <w:divsChild>
            <w:div w:id="170679865">
              <w:marLeft w:val="0"/>
              <w:marRight w:val="0"/>
              <w:marTop w:val="0"/>
              <w:marBottom w:val="0"/>
              <w:divBdr>
                <w:top w:val="none" w:sz="0" w:space="0" w:color="auto"/>
                <w:left w:val="none" w:sz="0" w:space="0" w:color="auto"/>
                <w:bottom w:val="none" w:sz="0" w:space="0" w:color="auto"/>
                <w:right w:val="none" w:sz="0" w:space="0" w:color="auto"/>
              </w:divBdr>
              <w:divsChild>
                <w:div w:id="1354309801">
                  <w:marLeft w:val="0"/>
                  <w:marRight w:val="0"/>
                  <w:marTop w:val="0"/>
                  <w:marBottom w:val="0"/>
                  <w:divBdr>
                    <w:top w:val="none" w:sz="0" w:space="0" w:color="auto"/>
                    <w:left w:val="none" w:sz="0" w:space="0" w:color="auto"/>
                    <w:bottom w:val="none" w:sz="0" w:space="0" w:color="auto"/>
                    <w:right w:val="none" w:sz="0" w:space="0" w:color="auto"/>
                  </w:divBdr>
                  <w:divsChild>
                    <w:div w:id="392698268">
                      <w:marLeft w:val="0"/>
                      <w:marRight w:val="0"/>
                      <w:marTop w:val="0"/>
                      <w:marBottom w:val="0"/>
                      <w:divBdr>
                        <w:top w:val="none" w:sz="0" w:space="0" w:color="auto"/>
                        <w:left w:val="none" w:sz="0" w:space="0" w:color="auto"/>
                        <w:bottom w:val="none" w:sz="0" w:space="0" w:color="auto"/>
                        <w:right w:val="none" w:sz="0" w:space="0" w:color="auto"/>
                      </w:divBdr>
                      <w:divsChild>
                        <w:div w:id="97338957">
                          <w:marLeft w:val="0"/>
                          <w:marRight w:val="0"/>
                          <w:marTop w:val="0"/>
                          <w:marBottom w:val="0"/>
                          <w:divBdr>
                            <w:top w:val="none" w:sz="0" w:space="0" w:color="auto"/>
                            <w:left w:val="none" w:sz="0" w:space="0" w:color="auto"/>
                            <w:bottom w:val="none" w:sz="0" w:space="0" w:color="auto"/>
                            <w:right w:val="none" w:sz="0" w:space="0" w:color="auto"/>
                          </w:divBdr>
                          <w:divsChild>
                            <w:div w:id="1845053435">
                              <w:marLeft w:val="-150"/>
                              <w:marRight w:val="-150"/>
                              <w:marTop w:val="0"/>
                              <w:marBottom w:val="0"/>
                              <w:divBdr>
                                <w:top w:val="none" w:sz="0" w:space="0" w:color="auto"/>
                                <w:left w:val="none" w:sz="0" w:space="0" w:color="auto"/>
                                <w:bottom w:val="none" w:sz="0" w:space="0" w:color="auto"/>
                                <w:right w:val="none" w:sz="0" w:space="0" w:color="auto"/>
                              </w:divBdr>
                              <w:divsChild>
                                <w:div w:id="149043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784827">
                      <w:marLeft w:val="0"/>
                      <w:marRight w:val="0"/>
                      <w:marTop w:val="0"/>
                      <w:marBottom w:val="0"/>
                      <w:divBdr>
                        <w:top w:val="none" w:sz="0" w:space="0" w:color="auto"/>
                        <w:left w:val="none" w:sz="0" w:space="0" w:color="auto"/>
                        <w:bottom w:val="none" w:sz="0" w:space="0" w:color="auto"/>
                        <w:right w:val="none" w:sz="0" w:space="0" w:color="auto"/>
                      </w:divBdr>
                      <w:divsChild>
                        <w:div w:id="1833132893">
                          <w:marLeft w:val="0"/>
                          <w:marRight w:val="0"/>
                          <w:marTop w:val="0"/>
                          <w:marBottom w:val="0"/>
                          <w:divBdr>
                            <w:top w:val="none" w:sz="0" w:space="0" w:color="auto"/>
                            <w:left w:val="none" w:sz="0" w:space="0" w:color="auto"/>
                            <w:bottom w:val="none" w:sz="0" w:space="0" w:color="auto"/>
                            <w:right w:val="none" w:sz="0" w:space="0" w:color="auto"/>
                          </w:divBdr>
                          <w:divsChild>
                            <w:div w:id="494343576">
                              <w:marLeft w:val="-150"/>
                              <w:marRight w:val="-150"/>
                              <w:marTop w:val="0"/>
                              <w:marBottom w:val="0"/>
                              <w:divBdr>
                                <w:top w:val="none" w:sz="0" w:space="0" w:color="auto"/>
                                <w:left w:val="none" w:sz="0" w:space="0" w:color="auto"/>
                                <w:bottom w:val="none" w:sz="0" w:space="0" w:color="auto"/>
                                <w:right w:val="none" w:sz="0" w:space="0" w:color="auto"/>
                              </w:divBdr>
                              <w:divsChild>
                                <w:div w:id="123550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4670030">
          <w:marLeft w:val="0"/>
          <w:marRight w:val="0"/>
          <w:marTop w:val="0"/>
          <w:marBottom w:val="0"/>
          <w:divBdr>
            <w:top w:val="none" w:sz="0" w:space="0" w:color="auto"/>
            <w:left w:val="none" w:sz="0" w:space="0" w:color="auto"/>
            <w:bottom w:val="none" w:sz="0" w:space="0" w:color="auto"/>
            <w:right w:val="none" w:sz="0" w:space="0" w:color="auto"/>
          </w:divBdr>
          <w:divsChild>
            <w:div w:id="437409356">
              <w:marLeft w:val="0"/>
              <w:marRight w:val="0"/>
              <w:marTop w:val="0"/>
              <w:marBottom w:val="0"/>
              <w:divBdr>
                <w:top w:val="none" w:sz="0" w:space="0" w:color="auto"/>
                <w:left w:val="none" w:sz="0" w:space="0" w:color="auto"/>
                <w:bottom w:val="none" w:sz="0" w:space="0" w:color="auto"/>
                <w:right w:val="none" w:sz="0" w:space="0" w:color="auto"/>
              </w:divBdr>
              <w:divsChild>
                <w:div w:id="269122566">
                  <w:marLeft w:val="0"/>
                  <w:marRight w:val="0"/>
                  <w:marTop w:val="0"/>
                  <w:marBottom w:val="0"/>
                  <w:divBdr>
                    <w:top w:val="none" w:sz="0" w:space="0" w:color="auto"/>
                    <w:left w:val="none" w:sz="0" w:space="0" w:color="auto"/>
                    <w:bottom w:val="none" w:sz="0" w:space="0" w:color="auto"/>
                    <w:right w:val="none" w:sz="0" w:space="0" w:color="auto"/>
                  </w:divBdr>
                  <w:divsChild>
                    <w:div w:id="716512100">
                      <w:marLeft w:val="0"/>
                      <w:marRight w:val="0"/>
                      <w:marTop w:val="0"/>
                      <w:marBottom w:val="0"/>
                      <w:divBdr>
                        <w:top w:val="none" w:sz="0" w:space="0" w:color="auto"/>
                        <w:left w:val="none" w:sz="0" w:space="0" w:color="auto"/>
                        <w:bottom w:val="none" w:sz="0" w:space="0" w:color="auto"/>
                        <w:right w:val="none" w:sz="0" w:space="0" w:color="auto"/>
                      </w:divBdr>
                      <w:divsChild>
                        <w:div w:id="1443037959">
                          <w:marLeft w:val="0"/>
                          <w:marRight w:val="0"/>
                          <w:marTop w:val="0"/>
                          <w:marBottom w:val="0"/>
                          <w:divBdr>
                            <w:top w:val="none" w:sz="0" w:space="0" w:color="auto"/>
                            <w:left w:val="none" w:sz="0" w:space="0" w:color="auto"/>
                            <w:bottom w:val="none" w:sz="0" w:space="0" w:color="auto"/>
                            <w:right w:val="none" w:sz="0" w:space="0" w:color="auto"/>
                          </w:divBdr>
                          <w:divsChild>
                            <w:div w:id="996881520">
                              <w:marLeft w:val="-150"/>
                              <w:marRight w:val="-150"/>
                              <w:marTop w:val="0"/>
                              <w:marBottom w:val="0"/>
                              <w:divBdr>
                                <w:top w:val="none" w:sz="0" w:space="0" w:color="auto"/>
                                <w:left w:val="none" w:sz="0" w:space="0" w:color="auto"/>
                                <w:bottom w:val="none" w:sz="0" w:space="0" w:color="auto"/>
                                <w:right w:val="none" w:sz="0" w:space="0" w:color="auto"/>
                              </w:divBdr>
                              <w:divsChild>
                                <w:div w:id="115333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530683">
                      <w:marLeft w:val="0"/>
                      <w:marRight w:val="0"/>
                      <w:marTop w:val="0"/>
                      <w:marBottom w:val="0"/>
                      <w:divBdr>
                        <w:top w:val="none" w:sz="0" w:space="0" w:color="auto"/>
                        <w:left w:val="none" w:sz="0" w:space="0" w:color="auto"/>
                        <w:bottom w:val="none" w:sz="0" w:space="0" w:color="auto"/>
                        <w:right w:val="none" w:sz="0" w:space="0" w:color="auto"/>
                      </w:divBdr>
                      <w:divsChild>
                        <w:div w:id="1798332584">
                          <w:marLeft w:val="0"/>
                          <w:marRight w:val="0"/>
                          <w:marTop w:val="0"/>
                          <w:marBottom w:val="0"/>
                          <w:divBdr>
                            <w:top w:val="none" w:sz="0" w:space="0" w:color="auto"/>
                            <w:left w:val="none" w:sz="0" w:space="0" w:color="auto"/>
                            <w:bottom w:val="none" w:sz="0" w:space="0" w:color="auto"/>
                            <w:right w:val="none" w:sz="0" w:space="0" w:color="auto"/>
                          </w:divBdr>
                          <w:divsChild>
                            <w:div w:id="1626034831">
                              <w:marLeft w:val="-150"/>
                              <w:marRight w:val="-150"/>
                              <w:marTop w:val="0"/>
                              <w:marBottom w:val="0"/>
                              <w:divBdr>
                                <w:top w:val="none" w:sz="0" w:space="0" w:color="auto"/>
                                <w:left w:val="none" w:sz="0" w:space="0" w:color="auto"/>
                                <w:bottom w:val="none" w:sz="0" w:space="0" w:color="auto"/>
                                <w:right w:val="none" w:sz="0" w:space="0" w:color="auto"/>
                              </w:divBdr>
                              <w:divsChild>
                                <w:div w:id="181667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581096">
                      <w:marLeft w:val="0"/>
                      <w:marRight w:val="0"/>
                      <w:marTop w:val="0"/>
                      <w:marBottom w:val="0"/>
                      <w:divBdr>
                        <w:top w:val="none" w:sz="0" w:space="0" w:color="auto"/>
                        <w:left w:val="none" w:sz="0" w:space="0" w:color="auto"/>
                        <w:bottom w:val="none" w:sz="0" w:space="0" w:color="auto"/>
                        <w:right w:val="none" w:sz="0" w:space="0" w:color="auto"/>
                      </w:divBdr>
                      <w:divsChild>
                        <w:div w:id="1417482623">
                          <w:marLeft w:val="0"/>
                          <w:marRight w:val="0"/>
                          <w:marTop w:val="0"/>
                          <w:marBottom w:val="0"/>
                          <w:divBdr>
                            <w:top w:val="none" w:sz="0" w:space="0" w:color="auto"/>
                            <w:left w:val="none" w:sz="0" w:space="0" w:color="auto"/>
                            <w:bottom w:val="none" w:sz="0" w:space="0" w:color="auto"/>
                            <w:right w:val="none" w:sz="0" w:space="0" w:color="auto"/>
                          </w:divBdr>
                        </w:div>
                      </w:divsChild>
                    </w:div>
                    <w:div w:id="319581065">
                      <w:marLeft w:val="0"/>
                      <w:marRight w:val="0"/>
                      <w:marTop w:val="0"/>
                      <w:marBottom w:val="0"/>
                      <w:divBdr>
                        <w:top w:val="none" w:sz="0" w:space="0" w:color="auto"/>
                        <w:left w:val="none" w:sz="0" w:space="0" w:color="auto"/>
                        <w:bottom w:val="none" w:sz="0" w:space="0" w:color="auto"/>
                        <w:right w:val="none" w:sz="0" w:space="0" w:color="auto"/>
                      </w:divBdr>
                      <w:divsChild>
                        <w:div w:id="1281690602">
                          <w:marLeft w:val="0"/>
                          <w:marRight w:val="0"/>
                          <w:marTop w:val="0"/>
                          <w:marBottom w:val="0"/>
                          <w:divBdr>
                            <w:top w:val="none" w:sz="0" w:space="0" w:color="auto"/>
                            <w:left w:val="none" w:sz="0" w:space="0" w:color="auto"/>
                            <w:bottom w:val="none" w:sz="0" w:space="0" w:color="auto"/>
                            <w:right w:val="none" w:sz="0" w:space="0" w:color="auto"/>
                          </w:divBdr>
                          <w:divsChild>
                            <w:div w:id="108672806">
                              <w:marLeft w:val="-150"/>
                              <w:marRight w:val="-150"/>
                              <w:marTop w:val="0"/>
                              <w:marBottom w:val="0"/>
                              <w:divBdr>
                                <w:top w:val="none" w:sz="0" w:space="0" w:color="auto"/>
                                <w:left w:val="none" w:sz="0" w:space="0" w:color="auto"/>
                                <w:bottom w:val="none" w:sz="0" w:space="0" w:color="auto"/>
                                <w:right w:val="none" w:sz="0" w:space="0" w:color="auto"/>
                              </w:divBdr>
                              <w:divsChild>
                                <w:div w:id="177905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6528630">
          <w:marLeft w:val="0"/>
          <w:marRight w:val="0"/>
          <w:marTop w:val="0"/>
          <w:marBottom w:val="0"/>
          <w:divBdr>
            <w:top w:val="none" w:sz="0" w:space="0" w:color="auto"/>
            <w:left w:val="none" w:sz="0" w:space="0" w:color="auto"/>
            <w:bottom w:val="none" w:sz="0" w:space="0" w:color="auto"/>
            <w:right w:val="none" w:sz="0" w:space="0" w:color="auto"/>
          </w:divBdr>
          <w:divsChild>
            <w:div w:id="386035122">
              <w:marLeft w:val="0"/>
              <w:marRight w:val="0"/>
              <w:marTop w:val="0"/>
              <w:marBottom w:val="0"/>
              <w:divBdr>
                <w:top w:val="none" w:sz="0" w:space="0" w:color="auto"/>
                <w:left w:val="none" w:sz="0" w:space="0" w:color="auto"/>
                <w:bottom w:val="none" w:sz="0" w:space="0" w:color="auto"/>
                <w:right w:val="none" w:sz="0" w:space="0" w:color="auto"/>
              </w:divBdr>
              <w:divsChild>
                <w:div w:id="531266746">
                  <w:marLeft w:val="0"/>
                  <w:marRight w:val="0"/>
                  <w:marTop w:val="0"/>
                  <w:marBottom w:val="0"/>
                  <w:divBdr>
                    <w:top w:val="none" w:sz="0" w:space="0" w:color="auto"/>
                    <w:left w:val="none" w:sz="0" w:space="0" w:color="auto"/>
                    <w:bottom w:val="none" w:sz="0" w:space="0" w:color="auto"/>
                    <w:right w:val="none" w:sz="0" w:space="0" w:color="auto"/>
                  </w:divBdr>
                  <w:divsChild>
                    <w:div w:id="1205756705">
                      <w:marLeft w:val="0"/>
                      <w:marRight w:val="0"/>
                      <w:marTop w:val="0"/>
                      <w:marBottom w:val="0"/>
                      <w:divBdr>
                        <w:top w:val="none" w:sz="0" w:space="0" w:color="auto"/>
                        <w:left w:val="none" w:sz="0" w:space="0" w:color="auto"/>
                        <w:bottom w:val="none" w:sz="0" w:space="0" w:color="auto"/>
                        <w:right w:val="none" w:sz="0" w:space="0" w:color="auto"/>
                      </w:divBdr>
                      <w:divsChild>
                        <w:div w:id="1986423864">
                          <w:marLeft w:val="0"/>
                          <w:marRight w:val="0"/>
                          <w:marTop w:val="0"/>
                          <w:marBottom w:val="0"/>
                          <w:divBdr>
                            <w:top w:val="none" w:sz="0" w:space="0" w:color="auto"/>
                            <w:left w:val="none" w:sz="0" w:space="0" w:color="auto"/>
                            <w:bottom w:val="none" w:sz="0" w:space="0" w:color="auto"/>
                            <w:right w:val="none" w:sz="0" w:space="0" w:color="auto"/>
                          </w:divBdr>
                          <w:divsChild>
                            <w:div w:id="1823541028">
                              <w:marLeft w:val="-150"/>
                              <w:marRight w:val="-150"/>
                              <w:marTop w:val="0"/>
                              <w:marBottom w:val="0"/>
                              <w:divBdr>
                                <w:top w:val="none" w:sz="0" w:space="0" w:color="auto"/>
                                <w:left w:val="none" w:sz="0" w:space="0" w:color="auto"/>
                                <w:bottom w:val="none" w:sz="0" w:space="0" w:color="auto"/>
                                <w:right w:val="none" w:sz="0" w:space="0" w:color="auto"/>
                              </w:divBdr>
                              <w:divsChild>
                                <w:div w:id="84478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94091">
                      <w:marLeft w:val="0"/>
                      <w:marRight w:val="0"/>
                      <w:marTop w:val="0"/>
                      <w:marBottom w:val="0"/>
                      <w:divBdr>
                        <w:top w:val="none" w:sz="0" w:space="0" w:color="auto"/>
                        <w:left w:val="none" w:sz="0" w:space="0" w:color="auto"/>
                        <w:bottom w:val="none" w:sz="0" w:space="0" w:color="auto"/>
                        <w:right w:val="none" w:sz="0" w:space="0" w:color="auto"/>
                      </w:divBdr>
                      <w:divsChild>
                        <w:div w:id="458496299">
                          <w:marLeft w:val="0"/>
                          <w:marRight w:val="0"/>
                          <w:marTop w:val="0"/>
                          <w:marBottom w:val="0"/>
                          <w:divBdr>
                            <w:top w:val="none" w:sz="0" w:space="0" w:color="auto"/>
                            <w:left w:val="none" w:sz="0" w:space="0" w:color="auto"/>
                            <w:bottom w:val="none" w:sz="0" w:space="0" w:color="auto"/>
                            <w:right w:val="none" w:sz="0" w:space="0" w:color="auto"/>
                          </w:divBdr>
                          <w:divsChild>
                            <w:div w:id="675571753">
                              <w:marLeft w:val="-150"/>
                              <w:marRight w:val="-150"/>
                              <w:marTop w:val="0"/>
                              <w:marBottom w:val="0"/>
                              <w:divBdr>
                                <w:top w:val="none" w:sz="0" w:space="0" w:color="auto"/>
                                <w:left w:val="none" w:sz="0" w:space="0" w:color="auto"/>
                                <w:bottom w:val="none" w:sz="0" w:space="0" w:color="auto"/>
                                <w:right w:val="none" w:sz="0" w:space="0" w:color="auto"/>
                              </w:divBdr>
                              <w:divsChild>
                                <w:div w:id="37100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863143">
                      <w:marLeft w:val="0"/>
                      <w:marRight w:val="0"/>
                      <w:marTop w:val="0"/>
                      <w:marBottom w:val="0"/>
                      <w:divBdr>
                        <w:top w:val="none" w:sz="0" w:space="0" w:color="auto"/>
                        <w:left w:val="none" w:sz="0" w:space="0" w:color="auto"/>
                        <w:bottom w:val="none" w:sz="0" w:space="0" w:color="auto"/>
                        <w:right w:val="none" w:sz="0" w:space="0" w:color="auto"/>
                      </w:divBdr>
                      <w:divsChild>
                        <w:div w:id="2051421317">
                          <w:marLeft w:val="0"/>
                          <w:marRight w:val="0"/>
                          <w:marTop w:val="0"/>
                          <w:marBottom w:val="0"/>
                          <w:divBdr>
                            <w:top w:val="none" w:sz="0" w:space="0" w:color="auto"/>
                            <w:left w:val="none" w:sz="0" w:space="0" w:color="auto"/>
                            <w:bottom w:val="none" w:sz="0" w:space="0" w:color="auto"/>
                            <w:right w:val="none" w:sz="0" w:space="0" w:color="auto"/>
                          </w:divBdr>
                        </w:div>
                      </w:divsChild>
                    </w:div>
                    <w:div w:id="1738164250">
                      <w:marLeft w:val="0"/>
                      <w:marRight w:val="0"/>
                      <w:marTop w:val="0"/>
                      <w:marBottom w:val="0"/>
                      <w:divBdr>
                        <w:top w:val="none" w:sz="0" w:space="0" w:color="auto"/>
                        <w:left w:val="none" w:sz="0" w:space="0" w:color="auto"/>
                        <w:bottom w:val="none" w:sz="0" w:space="0" w:color="auto"/>
                        <w:right w:val="none" w:sz="0" w:space="0" w:color="auto"/>
                      </w:divBdr>
                      <w:divsChild>
                        <w:div w:id="1809125393">
                          <w:marLeft w:val="0"/>
                          <w:marRight w:val="0"/>
                          <w:marTop w:val="0"/>
                          <w:marBottom w:val="0"/>
                          <w:divBdr>
                            <w:top w:val="none" w:sz="0" w:space="0" w:color="auto"/>
                            <w:left w:val="none" w:sz="0" w:space="0" w:color="auto"/>
                            <w:bottom w:val="none" w:sz="0" w:space="0" w:color="auto"/>
                            <w:right w:val="none" w:sz="0" w:space="0" w:color="auto"/>
                          </w:divBdr>
                          <w:divsChild>
                            <w:div w:id="2108960757">
                              <w:marLeft w:val="-150"/>
                              <w:marRight w:val="-150"/>
                              <w:marTop w:val="0"/>
                              <w:marBottom w:val="0"/>
                              <w:divBdr>
                                <w:top w:val="none" w:sz="0" w:space="0" w:color="auto"/>
                                <w:left w:val="none" w:sz="0" w:space="0" w:color="auto"/>
                                <w:bottom w:val="none" w:sz="0" w:space="0" w:color="auto"/>
                                <w:right w:val="none" w:sz="0" w:space="0" w:color="auto"/>
                              </w:divBdr>
                              <w:divsChild>
                                <w:div w:id="32467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2006471">
          <w:marLeft w:val="0"/>
          <w:marRight w:val="0"/>
          <w:marTop w:val="0"/>
          <w:marBottom w:val="0"/>
          <w:divBdr>
            <w:top w:val="none" w:sz="0" w:space="0" w:color="auto"/>
            <w:left w:val="none" w:sz="0" w:space="0" w:color="auto"/>
            <w:bottom w:val="none" w:sz="0" w:space="0" w:color="auto"/>
            <w:right w:val="none" w:sz="0" w:space="0" w:color="auto"/>
          </w:divBdr>
          <w:divsChild>
            <w:div w:id="1106080342">
              <w:marLeft w:val="0"/>
              <w:marRight w:val="0"/>
              <w:marTop w:val="0"/>
              <w:marBottom w:val="0"/>
              <w:divBdr>
                <w:top w:val="none" w:sz="0" w:space="0" w:color="auto"/>
                <w:left w:val="none" w:sz="0" w:space="0" w:color="auto"/>
                <w:bottom w:val="none" w:sz="0" w:space="0" w:color="auto"/>
                <w:right w:val="none" w:sz="0" w:space="0" w:color="auto"/>
              </w:divBdr>
              <w:divsChild>
                <w:div w:id="1657147555">
                  <w:marLeft w:val="0"/>
                  <w:marRight w:val="0"/>
                  <w:marTop w:val="0"/>
                  <w:marBottom w:val="0"/>
                  <w:divBdr>
                    <w:top w:val="none" w:sz="0" w:space="0" w:color="auto"/>
                    <w:left w:val="none" w:sz="0" w:space="0" w:color="auto"/>
                    <w:bottom w:val="none" w:sz="0" w:space="0" w:color="auto"/>
                    <w:right w:val="none" w:sz="0" w:space="0" w:color="auto"/>
                  </w:divBdr>
                  <w:divsChild>
                    <w:div w:id="1606116703">
                      <w:marLeft w:val="0"/>
                      <w:marRight w:val="0"/>
                      <w:marTop w:val="0"/>
                      <w:marBottom w:val="0"/>
                      <w:divBdr>
                        <w:top w:val="none" w:sz="0" w:space="0" w:color="auto"/>
                        <w:left w:val="none" w:sz="0" w:space="0" w:color="auto"/>
                        <w:bottom w:val="none" w:sz="0" w:space="0" w:color="auto"/>
                        <w:right w:val="none" w:sz="0" w:space="0" w:color="auto"/>
                      </w:divBdr>
                      <w:divsChild>
                        <w:div w:id="1540507572">
                          <w:marLeft w:val="0"/>
                          <w:marRight w:val="0"/>
                          <w:marTop w:val="0"/>
                          <w:marBottom w:val="0"/>
                          <w:divBdr>
                            <w:top w:val="none" w:sz="0" w:space="0" w:color="auto"/>
                            <w:left w:val="none" w:sz="0" w:space="0" w:color="auto"/>
                            <w:bottom w:val="none" w:sz="0" w:space="0" w:color="auto"/>
                            <w:right w:val="none" w:sz="0" w:space="0" w:color="auto"/>
                          </w:divBdr>
                          <w:divsChild>
                            <w:div w:id="970402841">
                              <w:marLeft w:val="-150"/>
                              <w:marRight w:val="-150"/>
                              <w:marTop w:val="0"/>
                              <w:marBottom w:val="0"/>
                              <w:divBdr>
                                <w:top w:val="none" w:sz="0" w:space="0" w:color="auto"/>
                                <w:left w:val="none" w:sz="0" w:space="0" w:color="auto"/>
                                <w:bottom w:val="none" w:sz="0" w:space="0" w:color="auto"/>
                                <w:right w:val="none" w:sz="0" w:space="0" w:color="auto"/>
                              </w:divBdr>
                              <w:divsChild>
                                <w:div w:id="175717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87276">
                      <w:marLeft w:val="0"/>
                      <w:marRight w:val="0"/>
                      <w:marTop w:val="0"/>
                      <w:marBottom w:val="0"/>
                      <w:divBdr>
                        <w:top w:val="none" w:sz="0" w:space="0" w:color="auto"/>
                        <w:left w:val="none" w:sz="0" w:space="0" w:color="auto"/>
                        <w:bottom w:val="none" w:sz="0" w:space="0" w:color="auto"/>
                        <w:right w:val="none" w:sz="0" w:space="0" w:color="auto"/>
                      </w:divBdr>
                      <w:divsChild>
                        <w:div w:id="2063092297">
                          <w:marLeft w:val="0"/>
                          <w:marRight w:val="0"/>
                          <w:marTop w:val="0"/>
                          <w:marBottom w:val="0"/>
                          <w:divBdr>
                            <w:top w:val="none" w:sz="0" w:space="0" w:color="auto"/>
                            <w:left w:val="none" w:sz="0" w:space="0" w:color="auto"/>
                            <w:bottom w:val="none" w:sz="0" w:space="0" w:color="auto"/>
                            <w:right w:val="none" w:sz="0" w:space="0" w:color="auto"/>
                          </w:divBdr>
                          <w:divsChild>
                            <w:div w:id="414254133">
                              <w:marLeft w:val="-150"/>
                              <w:marRight w:val="-150"/>
                              <w:marTop w:val="0"/>
                              <w:marBottom w:val="0"/>
                              <w:divBdr>
                                <w:top w:val="none" w:sz="0" w:space="0" w:color="auto"/>
                                <w:left w:val="none" w:sz="0" w:space="0" w:color="auto"/>
                                <w:bottom w:val="none" w:sz="0" w:space="0" w:color="auto"/>
                                <w:right w:val="none" w:sz="0" w:space="0" w:color="auto"/>
                              </w:divBdr>
                              <w:divsChild>
                                <w:div w:id="43274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961673">
          <w:marLeft w:val="0"/>
          <w:marRight w:val="0"/>
          <w:marTop w:val="0"/>
          <w:marBottom w:val="0"/>
          <w:divBdr>
            <w:top w:val="none" w:sz="0" w:space="0" w:color="auto"/>
            <w:left w:val="none" w:sz="0" w:space="0" w:color="auto"/>
            <w:bottom w:val="none" w:sz="0" w:space="0" w:color="auto"/>
            <w:right w:val="none" w:sz="0" w:space="0" w:color="auto"/>
          </w:divBdr>
          <w:divsChild>
            <w:div w:id="419570720">
              <w:marLeft w:val="0"/>
              <w:marRight w:val="0"/>
              <w:marTop w:val="0"/>
              <w:marBottom w:val="0"/>
              <w:divBdr>
                <w:top w:val="none" w:sz="0" w:space="0" w:color="auto"/>
                <w:left w:val="none" w:sz="0" w:space="0" w:color="auto"/>
                <w:bottom w:val="none" w:sz="0" w:space="0" w:color="auto"/>
                <w:right w:val="none" w:sz="0" w:space="0" w:color="auto"/>
              </w:divBdr>
              <w:divsChild>
                <w:div w:id="1439981505">
                  <w:marLeft w:val="0"/>
                  <w:marRight w:val="0"/>
                  <w:marTop w:val="0"/>
                  <w:marBottom w:val="0"/>
                  <w:divBdr>
                    <w:top w:val="none" w:sz="0" w:space="0" w:color="auto"/>
                    <w:left w:val="none" w:sz="0" w:space="0" w:color="auto"/>
                    <w:bottom w:val="none" w:sz="0" w:space="0" w:color="auto"/>
                    <w:right w:val="none" w:sz="0" w:space="0" w:color="auto"/>
                  </w:divBdr>
                  <w:divsChild>
                    <w:div w:id="332689656">
                      <w:marLeft w:val="0"/>
                      <w:marRight w:val="0"/>
                      <w:marTop w:val="0"/>
                      <w:marBottom w:val="0"/>
                      <w:divBdr>
                        <w:top w:val="none" w:sz="0" w:space="0" w:color="auto"/>
                        <w:left w:val="none" w:sz="0" w:space="0" w:color="auto"/>
                        <w:bottom w:val="none" w:sz="0" w:space="0" w:color="auto"/>
                        <w:right w:val="none" w:sz="0" w:space="0" w:color="auto"/>
                      </w:divBdr>
                      <w:divsChild>
                        <w:div w:id="2097167248">
                          <w:marLeft w:val="0"/>
                          <w:marRight w:val="0"/>
                          <w:marTop w:val="0"/>
                          <w:marBottom w:val="0"/>
                          <w:divBdr>
                            <w:top w:val="none" w:sz="0" w:space="0" w:color="auto"/>
                            <w:left w:val="none" w:sz="0" w:space="0" w:color="auto"/>
                            <w:bottom w:val="none" w:sz="0" w:space="0" w:color="auto"/>
                            <w:right w:val="none" w:sz="0" w:space="0" w:color="auto"/>
                          </w:divBdr>
                          <w:divsChild>
                            <w:div w:id="654922014">
                              <w:marLeft w:val="-150"/>
                              <w:marRight w:val="-150"/>
                              <w:marTop w:val="0"/>
                              <w:marBottom w:val="0"/>
                              <w:divBdr>
                                <w:top w:val="none" w:sz="0" w:space="0" w:color="auto"/>
                                <w:left w:val="none" w:sz="0" w:space="0" w:color="auto"/>
                                <w:bottom w:val="none" w:sz="0" w:space="0" w:color="auto"/>
                                <w:right w:val="none" w:sz="0" w:space="0" w:color="auto"/>
                              </w:divBdr>
                              <w:divsChild>
                                <w:div w:id="107107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349551">
                      <w:marLeft w:val="0"/>
                      <w:marRight w:val="0"/>
                      <w:marTop w:val="0"/>
                      <w:marBottom w:val="0"/>
                      <w:divBdr>
                        <w:top w:val="none" w:sz="0" w:space="0" w:color="auto"/>
                        <w:left w:val="none" w:sz="0" w:space="0" w:color="auto"/>
                        <w:bottom w:val="none" w:sz="0" w:space="0" w:color="auto"/>
                        <w:right w:val="none" w:sz="0" w:space="0" w:color="auto"/>
                      </w:divBdr>
                      <w:divsChild>
                        <w:div w:id="1521241924">
                          <w:marLeft w:val="0"/>
                          <w:marRight w:val="0"/>
                          <w:marTop w:val="0"/>
                          <w:marBottom w:val="0"/>
                          <w:divBdr>
                            <w:top w:val="none" w:sz="0" w:space="0" w:color="auto"/>
                            <w:left w:val="none" w:sz="0" w:space="0" w:color="auto"/>
                            <w:bottom w:val="none" w:sz="0" w:space="0" w:color="auto"/>
                            <w:right w:val="none" w:sz="0" w:space="0" w:color="auto"/>
                          </w:divBdr>
                          <w:divsChild>
                            <w:div w:id="1286085179">
                              <w:marLeft w:val="-150"/>
                              <w:marRight w:val="-150"/>
                              <w:marTop w:val="0"/>
                              <w:marBottom w:val="0"/>
                              <w:divBdr>
                                <w:top w:val="none" w:sz="0" w:space="0" w:color="auto"/>
                                <w:left w:val="none" w:sz="0" w:space="0" w:color="auto"/>
                                <w:bottom w:val="none" w:sz="0" w:space="0" w:color="auto"/>
                                <w:right w:val="none" w:sz="0" w:space="0" w:color="auto"/>
                              </w:divBdr>
                              <w:divsChild>
                                <w:div w:id="53315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4597346">
          <w:marLeft w:val="0"/>
          <w:marRight w:val="0"/>
          <w:marTop w:val="0"/>
          <w:marBottom w:val="0"/>
          <w:divBdr>
            <w:top w:val="none" w:sz="0" w:space="0" w:color="auto"/>
            <w:left w:val="none" w:sz="0" w:space="0" w:color="auto"/>
            <w:bottom w:val="none" w:sz="0" w:space="0" w:color="auto"/>
            <w:right w:val="none" w:sz="0" w:space="0" w:color="auto"/>
          </w:divBdr>
          <w:divsChild>
            <w:div w:id="480316713">
              <w:marLeft w:val="0"/>
              <w:marRight w:val="0"/>
              <w:marTop w:val="0"/>
              <w:marBottom w:val="0"/>
              <w:divBdr>
                <w:top w:val="none" w:sz="0" w:space="0" w:color="auto"/>
                <w:left w:val="none" w:sz="0" w:space="0" w:color="auto"/>
                <w:bottom w:val="none" w:sz="0" w:space="0" w:color="auto"/>
                <w:right w:val="none" w:sz="0" w:space="0" w:color="auto"/>
              </w:divBdr>
              <w:divsChild>
                <w:div w:id="1760787799">
                  <w:marLeft w:val="0"/>
                  <w:marRight w:val="0"/>
                  <w:marTop w:val="0"/>
                  <w:marBottom w:val="0"/>
                  <w:divBdr>
                    <w:top w:val="none" w:sz="0" w:space="0" w:color="auto"/>
                    <w:left w:val="none" w:sz="0" w:space="0" w:color="auto"/>
                    <w:bottom w:val="none" w:sz="0" w:space="0" w:color="auto"/>
                    <w:right w:val="none" w:sz="0" w:space="0" w:color="auto"/>
                  </w:divBdr>
                  <w:divsChild>
                    <w:div w:id="1343976404">
                      <w:marLeft w:val="0"/>
                      <w:marRight w:val="0"/>
                      <w:marTop w:val="0"/>
                      <w:marBottom w:val="0"/>
                      <w:divBdr>
                        <w:top w:val="none" w:sz="0" w:space="0" w:color="auto"/>
                        <w:left w:val="none" w:sz="0" w:space="0" w:color="auto"/>
                        <w:bottom w:val="none" w:sz="0" w:space="0" w:color="auto"/>
                        <w:right w:val="none" w:sz="0" w:space="0" w:color="auto"/>
                      </w:divBdr>
                      <w:divsChild>
                        <w:div w:id="1260408529">
                          <w:marLeft w:val="0"/>
                          <w:marRight w:val="0"/>
                          <w:marTop w:val="0"/>
                          <w:marBottom w:val="0"/>
                          <w:divBdr>
                            <w:top w:val="none" w:sz="0" w:space="0" w:color="auto"/>
                            <w:left w:val="none" w:sz="0" w:space="0" w:color="auto"/>
                            <w:bottom w:val="none" w:sz="0" w:space="0" w:color="auto"/>
                            <w:right w:val="none" w:sz="0" w:space="0" w:color="auto"/>
                          </w:divBdr>
                          <w:divsChild>
                            <w:div w:id="328601049">
                              <w:marLeft w:val="-150"/>
                              <w:marRight w:val="-150"/>
                              <w:marTop w:val="0"/>
                              <w:marBottom w:val="0"/>
                              <w:divBdr>
                                <w:top w:val="none" w:sz="0" w:space="0" w:color="auto"/>
                                <w:left w:val="none" w:sz="0" w:space="0" w:color="auto"/>
                                <w:bottom w:val="none" w:sz="0" w:space="0" w:color="auto"/>
                                <w:right w:val="none" w:sz="0" w:space="0" w:color="auto"/>
                              </w:divBdr>
                              <w:divsChild>
                                <w:div w:id="41933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876500">
                      <w:marLeft w:val="0"/>
                      <w:marRight w:val="0"/>
                      <w:marTop w:val="0"/>
                      <w:marBottom w:val="0"/>
                      <w:divBdr>
                        <w:top w:val="none" w:sz="0" w:space="0" w:color="auto"/>
                        <w:left w:val="none" w:sz="0" w:space="0" w:color="auto"/>
                        <w:bottom w:val="none" w:sz="0" w:space="0" w:color="auto"/>
                        <w:right w:val="none" w:sz="0" w:space="0" w:color="auto"/>
                      </w:divBdr>
                      <w:divsChild>
                        <w:div w:id="1645432509">
                          <w:marLeft w:val="0"/>
                          <w:marRight w:val="0"/>
                          <w:marTop w:val="0"/>
                          <w:marBottom w:val="0"/>
                          <w:divBdr>
                            <w:top w:val="none" w:sz="0" w:space="0" w:color="auto"/>
                            <w:left w:val="none" w:sz="0" w:space="0" w:color="auto"/>
                            <w:bottom w:val="none" w:sz="0" w:space="0" w:color="auto"/>
                            <w:right w:val="none" w:sz="0" w:space="0" w:color="auto"/>
                          </w:divBdr>
                          <w:divsChild>
                            <w:div w:id="1373118615">
                              <w:marLeft w:val="-150"/>
                              <w:marRight w:val="-150"/>
                              <w:marTop w:val="0"/>
                              <w:marBottom w:val="0"/>
                              <w:divBdr>
                                <w:top w:val="none" w:sz="0" w:space="0" w:color="auto"/>
                                <w:left w:val="none" w:sz="0" w:space="0" w:color="auto"/>
                                <w:bottom w:val="none" w:sz="0" w:space="0" w:color="auto"/>
                                <w:right w:val="none" w:sz="0" w:space="0" w:color="auto"/>
                              </w:divBdr>
                              <w:divsChild>
                                <w:div w:id="76777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6338098">
          <w:marLeft w:val="0"/>
          <w:marRight w:val="0"/>
          <w:marTop w:val="0"/>
          <w:marBottom w:val="0"/>
          <w:divBdr>
            <w:top w:val="none" w:sz="0" w:space="0" w:color="auto"/>
            <w:left w:val="none" w:sz="0" w:space="0" w:color="auto"/>
            <w:bottom w:val="none" w:sz="0" w:space="0" w:color="auto"/>
            <w:right w:val="none" w:sz="0" w:space="0" w:color="auto"/>
          </w:divBdr>
          <w:divsChild>
            <w:div w:id="1950157043">
              <w:marLeft w:val="0"/>
              <w:marRight w:val="0"/>
              <w:marTop w:val="0"/>
              <w:marBottom w:val="0"/>
              <w:divBdr>
                <w:top w:val="none" w:sz="0" w:space="0" w:color="auto"/>
                <w:left w:val="none" w:sz="0" w:space="0" w:color="auto"/>
                <w:bottom w:val="none" w:sz="0" w:space="0" w:color="auto"/>
                <w:right w:val="none" w:sz="0" w:space="0" w:color="auto"/>
              </w:divBdr>
              <w:divsChild>
                <w:div w:id="840122736">
                  <w:marLeft w:val="0"/>
                  <w:marRight w:val="0"/>
                  <w:marTop w:val="0"/>
                  <w:marBottom w:val="0"/>
                  <w:divBdr>
                    <w:top w:val="none" w:sz="0" w:space="0" w:color="auto"/>
                    <w:left w:val="none" w:sz="0" w:space="0" w:color="auto"/>
                    <w:bottom w:val="none" w:sz="0" w:space="0" w:color="auto"/>
                    <w:right w:val="none" w:sz="0" w:space="0" w:color="auto"/>
                  </w:divBdr>
                  <w:divsChild>
                    <w:div w:id="1914777614">
                      <w:marLeft w:val="0"/>
                      <w:marRight w:val="0"/>
                      <w:marTop w:val="0"/>
                      <w:marBottom w:val="0"/>
                      <w:divBdr>
                        <w:top w:val="none" w:sz="0" w:space="0" w:color="auto"/>
                        <w:left w:val="none" w:sz="0" w:space="0" w:color="auto"/>
                        <w:bottom w:val="none" w:sz="0" w:space="0" w:color="auto"/>
                        <w:right w:val="none" w:sz="0" w:space="0" w:color="auto"/>
                      </w:divBdr>
                      <w:divsChild>
                        <w:div w:id="700322810">
                          <w:marLeft w:val="0"/>
                          <w:marRight w:val="0"/>
                          <w:marTop w:val="0"/>
                          <w:marBottom w:val="0"/>
                          <w:divBdr>
                            <w:top w:val="none" w:sz="0" w:space="0" w:color="auto"/>
                            <w:left w:val="none" w:sz="0" w:space="0" w:color="auto"/>
                            <w:bottom w:val="none" w:sz="0" w:space="0" w:color="auto"/>
                            <w:right w:val="none" w:sz="0" w:space="0" w:color="auto"/>
                          </w:divBdr>
                          <w:divsChild>
                            <w:div w:id="1111585391">
                              <w:marLeft w:val="-150"/>
                              <w:marRight w:val="-150"/>
                              <w:marTop w:val="0"/>
                              <w:marBottom w:val="0"/>
                              <w:divBdr>
                                <w:top w:val="none" w:sz="0" w:space="0" w:color="auto"/>
                                <w:left w:val="none" w:sz="0" w:space="0" w:color="auto"/>
                                <w:bottom w:val="none" w:sz="0" w:space="0" w:color="auto"/>
                                <w:right w:val="none" w:sz="0" w:space="0" w:color="auto"/>
                              </w:divBdr>
                              <w:divsChild>
                                <w:div w:id="171330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463806">
                      <w:marLeft w:val="0"/>
                      <w:marRight w:val="0"/>
                      <w:marTop w:val="0"/>
                      <w:marBottom w:val="0"/>
                      <w:divBdr>
                        <w:top w:val="none" w:sz="0" w:space="0" w:color="auto"/>
                        <w:left w:val="none" w:sz="0" w:space="0" w:color="auto"/>
                        <w:bottom w:val="none" w:sz="0" w:space="0" w:color="auto"/>
                        <w:right w:val="none" w:sz="0" w:space="0" w:color="auto"/>
                      </w:divBdr>
                      <w:divsChild>
                        <w:div w:id="1445617807">
                          <w:marLeft w:val="0"/>
                          <w:marRight w:val="0"/>
                          <w:marTop w:val="0"/>
                          <w:marBottom w:val="0"/>
                          <w:divBdr>
                            <w:top w:val="none" w:sz="0" w:space="0" w:color="auto"/>
                            <w:left w:val="none" w:sz="0" w:space="0" w:color="auto"/>
                            <w:bottom w:val="none" w:sz="0" w:space="0" w:color="auto"/>
                            <w:right w:val="none" w:sz="0" w:space="0" w:color="auto"/>
                          </w:divBdr>
                          <w:divsChild>
                            <w:div w:id="1744640724">
                              <w:marLeft w:val="-150"/>
                              <w:marRight w:val="-150"/>
                              <w:marTop w:val="0"/>
                              <w:marBottom w:val="0"/>
                              <w:divBdr>
                                <w:top w:val="none" w:sz="0" w:space="0" w:color="auto"/>
                                <w:left w:val="none" w:sz="0" w:space="0" w:color="auto"/>
                                <w:bottom w:val="none" w:sz="0" w:space="0" w:color="auto"/>
                                <w:right w:val="none" w:sz="0" w:space="0" w:color="auto"/>
                              </w:divBdr>
                              <w:divsChild>
                                <w:div w:id="76107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7090871">
          <w:marLeft w:val="0"/>
          <w:marRight w:val="0"/>
          <w:marTop w:val="0"/>
          <w:marBottom w:val="0"/>
          <w:divBdr>
            <w:top w:val="none" w:sz="0" w:space="0" w:color="auto"/>
            <w:left w:val="none" w:sz="0" w:space="0" w:color="auto"/>
            <w:bottom w:val="none" w:sz="0" w:space="0" w:color="auto"/>
            <w:right w:val="none" w:sz="0" w:space="0" w:color="auto"/>
          </w:divBdr>
          <w:divsChild>
            <w:div w:id="213540512">
              <w:marLeft w:val="0"/>
              <w:marRight w:val="0"/>
              <w:marTop w:val="0"/>
              <w:marBottom w:val="0"/>
              <w:divBdr>
                <w:top w:val="none" w:sz="0" w:space="0" w:color="auto"/>
                <w:left w:val="none" w:sz="0" w:space="0" w:color="auto"/>
                <w:bottom w:val="none" w:sz="0" w:space="0" w:color="auto"/>
                <w:right w:val="none" w:sz="0" w:space="0" w:color="auto"/>
              </w:divBdr>
              <w:divsChild>
                <w:div w:id="1274435550">
                  <w:marLeft w:val="0"/>
                  <w:marRight w:val="0"/>
                  <w:marTop w:val="0"/>
                  <w:marBottom w:val="0"/>
                  <w:divBdr>
                    <w:top w:val="none" w:sz="0" w:space="0" w:color="auto"/>
                    <w:left w:val="none" w:sz="0" w:space="0" w:color="auto"/>
                    <w:bottom w:val="none" w:sz="0" w:space="0" w:color="auto"/>
                    <w:right w:val="none" w:sz="0" w:space="0" w:color="auto"/>
                  </w:divBdr>
                  <w:divsChild>
                    <w:div w:id="1574850321">
                      <w:marLeft w:val="0"/>
                      <w:marRight w:val="0"/>
                      <w:marTop w:val="0"/>
                      <w:marBottom w:val="0"/>
                      <w:divBdr>
                        <w:top w:val="none" w:sz="0" w:space="0" w:color="auto"/>
                        <w:left w:val="none" w:sz="0" w:space="0" w:color="auto"/>
                        <w:bottom w:val="none" w:sz="0" w:space="0" w:color="auto"/>
                        <w:right w:val="none" w:sz="0" w:space="0" w:color="auto"/>
                      </w:divBdr>
                      <w:divsChild>
                        <w:div w:id="1847743937">
                          <w:marLeft w:val="0"/>
                          <w:marRight w:val="0"/>
                          <w:marTop w:val="0"/>
                          <w:marBottom w:val="0"/>
                          <w:divBdr>
                            <w:top w:val="none" w:sz="0" w:space="0" w:color="auto"/>
                            <w:left w:val="none" w:sz="0" w:space="0" w:color="auto"/>
                            <w:bottom w:val="none" w:sz="0" w:space="0" w:color="auto"/>
                            <w:right w:val="none" w:sz="0" w:space="0" w:color="auto"/>
                          </w:divBdr>
                          <w:divsChild>
                            <w:div w:id="550382301">
                              <w:marLeft w:val="-150"/>
                              <w:marRight w:val="-150"/>
                              <w:marTop w:val="0"/>
                              <w:marBottom w:val="0"/>
                              <w:divBdr>
                                <w:top w:val="none" w:sz="0" w:space="0" w:color="auto"/>
                                <w:left w:val="none" w:sz="0" w:space="0" w:color="auto"/>
                                <w:bottom w:val="none" w:sz="0" w:space="0" w:color="auto"/>
                                <w:right w:val="none" w:sz="0" w:space="0" w:color="auto"/>
                              </w:divBdr>
                              <w:divsChild>
                                <w:div w:id="37678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554589">
                      <w:marLeft w:val="0"/>
                      <w:marRight w:val="0"/>
                      <w:marTop w:val="0"/>
                      <w:marBottom w:val="0"/>
                      <w:divBdr>
                        <w:top w:val="none" w:sz="0" w:space="0" w:color="auto"/>
                        <w:left w:val="none" w:sz="0" w:space="0" w:color="auto"/>
                        <w:bottom w:val="none" w:sz="0" w:space="0" w:color="auto"/>
                        <w:right w:val="none" w:sz="0" w:space="0" w:color="auto"/>
                      </w:divBdr>
                      <w:divsChild>
                        <w:div w:id="1397245517">
                          <w:marLeft w:val="0"/>
                          <w:marRight w:val="0"/>
                          <w:marTop w:val="0"/>
                          <w:marBottom w:val="0"/>
                          <w:divBdr>
                            <w:top w:val="none" w:sz="0" w:space="0" w:color="auto"/>
                            <w:left w:val="none" w:sz="0" w:space="0" w:color="auto"/>
                            <w:bottom w:val="none" w:sz="0" w:space="0" w:color="auto"/>
                            <w:right w:val="none" w:sz="0" w:space="0" w:color="auto"/>
                          </w:divBdr>
                          <w:divsChild>
                            <w:div w:id="1421835755">
                              <w:marLeft w:val="-150"/>
                              <w:marRight w:val="-150"/>
                              <w:marTop w:val="0"/>
                              <w:marBottom w:val="0"/>
                              <w:divBdr>
                                <w:top w:val="none" w:sz="0" w:space="0" w:color="auto"/>
                                <w:left w:val="none" w:sz="0" w:space="0" w:color="auto"/>
                                <w:bottom w:val="none" w:sz="0" w:space="0" w:color="auto"/>
                                <w:right w:val="none" w:sz="0" w:space="0" w:color="auto"/>
                              </w:divBdr>
                              <w:divsChild>
                                <w:div w:id="190645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682665">
          <w:marLeft w:val="0"/>
          <w:marRight w:val="0"/>
          <w:marTop w:val="0"/>
          <w:marBottom w:val="0"/>
          <w:divBdr>
            <w:top w:val="none" w:sz="0" w:space="0" w:color="auto"/>
            <w:left w:val="none" w:sz="0" w:space="0" w:color="auto"/>
            <w:bottom w:val="none" w:sz="0" w:space="0" w:color="auto"/>
            <w:right w:val="none" w:sz="0" w:space="0" w:color="auto"/>
          </w:divBdr>
          <w:divsChild>
            <w:div w:id="384187760">
              <w:marLeft w:val="0"/>
              <w:marRight w:val="0"/>
              <w:marTop w:val="0"/>
              <w:marBottom w:val="0"/>
              <w:divBdr>
                <w:top w:val="none" w:sz="0" w:space="0" w:color="auto"/>
                <w:left w:val="none" w:sz="0" w:space="0" w:color="auto"/>
                <w:bottom w:val="none" w:sz="0" w:space="0" w:color="auto"/>
                <w:right w:val="none" w:sz="0" w:space="0" w:color="auto"/>
              </w:divBdr>
              <w:divsChild>
                <w:div w:id="208538699">
                  <w:marLeft w:val="0"/>
                  <w:marRight w:val="0"/>
                  <w:marTop w:val="0"/>
                  <w:marBottom w:val="0"/>
                  <w:divBdr>
                    <w:top w:val="none" w:sz="0" w:space="0" w:color="auto"/>
                    <w:left w:val="none" w:sz="0" w:space="0" w:color="auto"/>
                    <w:bottom w:val="none" w:sz="0" w:space="0" w:color="auto"/>
                    <w:right w:val="none" w:sz="0" w:space="0" w:color="auto"/>
                  </w:divBdr>
                  <w:divsChild>
                    <w:div w:id="330330241">
                      <w:marLeft w:val="0"/>
                      <w:marRight w:val="0"/>
                      <w:marTop w:val="0"/>
                      <w:marBottom w:val="0"/>
                      <w:divBdr>
                        <w:top w:val="none" w:sz="0" w:space="0" w:color="auto"/>
                        <w:left w:val="none" w:sz="0" w:space="0" w:color="auto"/>
                        <w:bottom w:val="none" w:sz="0" w:space="0" w:color="auto"/>
                        <w:right w:val="none" w:sz="0" w:space="0" w:color="auto"/>
                      </w:divBdr>
                      <w:divsChild>
                        <w:div w:id="1171720099">
                          <w:marLeft w:val="0"/>
                          <w:marRight w:val="0"/>
                          <w:marTop w:val="0"/>
                          <w:marBottom w:val="0"/>
                          <w:divBdr>
                            <w:top w:val="none" w:sz="0" w:space="0" w:color="auto"/>
                            <w:left w:val="none" w:sz="0" w:space="0" w:color="auto"/>
                            <w:bottom w:val="none" w:sz="0" w:space="0" w:color="auto"/>
                            <w:right w:val="none" w:sz="0" w:space="0" w:color="auto"/>
                          </w:divBdr>
                          <w:divsChild>
                            <w:div w:id="1392147453">
                              <w:marLeft w:val="-150"/>
                              <w:marRight w:val="-150"/>
                              <w:marTop w:val="0"/>
                              <w:marBottom w:val="0"/>
                              <w:divBdr>
                                <w:top w:val="none" w:sz="0" w:space="0" w:color="auto"/>
                                <w:left w:val="none" w:sz="0" w:space="0" w:color="auto"/>
                                <w:bottom w:val="none" w:sz="0" w:space="0" w:color="auto"/>
                                <w:right w:val="none" w:sz="0" w:space="0" w:color="auto"/>
                              </w:divBdr>
                              <w:divsChild>
                                <w:div w:id="59783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284112">
                      <w:marLeft w:val="0"/>
                      <w:marRight w:val="0"/>
                      <w:marTop w:val="0"/>
                      <w:marBottom w:val="0"/>
                      <w:divBdr>
                        <w:top w:val="none" w:sz="0" w:space="0" w:color="auto"/>
                        <w:left w:val="none" w:sz="0" w:space="0" w:color="auto"/>
                        <w:bottom w:val="none" w:sz="0" w:space="0" w:color="auto"/>
                        <w:right w:val="none" w:sz="0" w:space="0" w:color="auto"/>
                      </w:divBdr>
                      <w:divsChild>
                        <w:div w:id="2142192355">
                          <w:marLeft w:val="0"/>
                          <w:marRight w:val="0"/>
                          <w:marTop w:val="0"/>
                          <w:marBottom w:val="0"/>
                          <w:divBdr>
                            <w:top w:val="none" w:sz="0" w:space="0" w:color="auto"/>
                            <w:left w:val="none" w:sz="0" w:space="0" w:color="auto"/>
                            <w:bottom w:val="none" w:sz="0" w:space="0" w:color="auto"/>
                            <w:right w:val="none" w:sz="0" w:space="0" w:color="auto"/>
                          </w:divBdr>
                          <w:divsChild>
                            <w:div w:id="2099665783">
                              <w:marLeft w:val="-150"/>
                              <w:marRight w:val="-150"/>
                              <w:marTop w:val="0"/>
                              <w:marBottom w:val="0"/>
                              <w:divBdr>
                                <w:top w:val="none" w:sz="0" w:space="0" w:color="auto"/>
                                <w:left w:val="none" w:sz="0" w:space="0" w:color="auto"/>
                                <w:bottom w:val="none" w:sz="0" w:space="0" w:color="auto"/>
                                <w:right w:val="none" w:sz="0" w:space="0" w:color="auto"/>
                              </w:divBdr>
                              <w:divsChild>
                                <w:div w:id="64948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3661973">
          <w:marLeft w:val="0"/>
          <w:marRight w:val="0"/>
          <w:marTop w:val="0"/>
          <w:marBottom w:val="0"/>
          <w:divBdr>
            <w:top w:val="none" w:sz="0" w:space="0" w:color="auto"/>
            <w:left w:val="none" w:sz="0" w:space="0" w:color="auto"/>
            <w:bottom w:val="none" w:sz="0" w:space="0" w:color="auto"/>
            <w:right w:val="none" w:sz="0" w:space="0" w:color="auto"/>
          </w:divBdr>
          <w:divsChild>
            <w:div w:id="1485851808">
              <w:marLeft w:val="0"/>
              <w:marRight w:val="0"/>
              <w:marTop w:val="0"/>
              <w:marBottom w:val="0"/>
              <w:divBdr>
                <w:top w:val="none" w:sz="0" w:space="0" w:color="auto"/>
                <w:left w:val="none" w:sz="0" w:space="0" w:color="auto"/>
                <w:bottom w:val="none" w:sz="0" w:space="0" w:color="auto"/>
                <w:right w:val="none" w:sz="0" w:space="0" w:color="auto"/>
              </w:divBdr>
              <w:divsChild>
                <w:div w:id="44959400">
                  <w:marLeft w:val="0"/>
                  <w:marRight w:val="0"/>
                  <w:marTop w:val="0"/>
                  <w:marBottom w:val="0"/>
                  <w:divBdr>
                    <w:top w:val="none" w:sz="0" w:space="0" w:color="auto"/>
                    <w:left w:val="none" w:sz="0" w:space="0" w:color="auto"/>
                    <w:bottom w:val="none" w:sz="0" w:space="0" w:color="auto"/>
                    <w:right w:val="none" w:sz="0" w:space="0" w:color="auto"/>
                  </w:divBdr>
                  <w:divsChild>
                    <w:div w:id="105270173">
                      <w:marLeft w:val="0"/>
                      <w:marRight w:val="0"/>
                      <w:marTop w:val="0"/>
                      <w:marBottom w:val="0"/>
                      <w:divBdr>
                        <w:top w:val="none" w:sz="0" w:space="0" w:color="auto"/>
                        <w:left w:val="none" w:sz="0" w:space="0" w:color="auto"/>
                        <w:bottom w:val="none" w:sz="0" w:space="0" w:color="auto"/>
                        <w:right w:val="none" w:sz="0" w:space="0" w:color="auto"/>
                      </w:divBdr>
                      <w:divsChild>
                        <w:div w:id="745146399">
                          <w:marLeft w:val="0"/>
                          <w:marRight w:val="0"/>
                          <w:marTop w:val="0"/>
                          <w:marBottom w:val="0"/>
                          <w:divBdr>
                            <w:top w:val="none" w:sz="0" w:space="0" w:color="auto"/>
                            <w:left w:val="none" w:sz="0" w:space="0" w:color="auto"/>
                            <w:bottom w:val="none" w:sz="0" w:space="0" w:color="auto"/>
                            <w:right w:val="none" w:sz="0" w:space="0" w:color="auto"/>
                          </w:divBdr>
                          <w:divsChild>
                            <w:div w:id="1593590466">
                              <w:marLeft w:val="-150"/>
                              <w:marRight w:val="-150"/>
                              <w:marTop w:val="0"/>
                              <w:marBottom w:val="0"/>
                              <w:divBdr>
                                <w:top w:val="none" w:sz="0" w:space="0" w:color="auto"/>
                                <w:left w:val="none" w:sz="0" w:space="0" w:color="auto"/>
                                <w:bottom w:val="none" w:sz="0" w:space="0" w:color="auto"/>
                                <w:right w:val="none" w:sz="0" w:space="0" w:color="auto"/>
                              </w:divBdr>
                              <w:divsChild>
                                <w:div w:id="72328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41274">
                      <w:marLeft w:val="0"/>
                      <w:marRight w:val="0"/>
                      <w:marTop w:val="0"/>
                      <w:marBottom w:val="0"/>
                      <w:divBdr>
                        <w:top w:val="none" w:sz="0" w:space="0" w:color="auto"/>
                        <w:left w:val="none" w:sz="0" w:space="0" w:color="auto"/>
                        <w:bottom w:val="none" w:sz="0" w:space="0" w:color="auto"/>
                        <w:right w:val="none" w:sz="0" w:space="0" w:color="auto"/>
                      </w:divBdr>
                      <w:divsChild>
                        <w:div w:id="94330447">
                          <w:marLeft w:val="0"/>
                          <w:marRight w:val="0"/>
                          <w:marTop w:val="0"/>
                          <w:marBottom w:val="0"/>
                          <w:divBdr>
                            <w:top w:val="none" w:sz="0" w:space="0" w:color="auto"/>
                            <w:left w:val="none" w:sz="0" w:space="0" w:color="auto"/>
                            <w:bottom w:val="none" w:sz="0" w:space="0" w:color="auto"/>
                            <w:right w:val="none" w:sz="0" w:space="0" w:color="auto"/>
                          </w:divBdr>
                          <w:divsChild>
                            <w:div w:id="1718241942">
                              <w:marLeft w:val="-150"/>
                              <w:marRight w:val="-150"/>
                              <w:marTop w:val="0"/>
                              <w:marBottom w:val="0"/>
                              <w:divBdr>
                                <w:top w:val="none" w:sz="0" w:space="0" w:color="auto"/>
                                <w:left w:val="none" w:sz="0" w:space="0" w:color="auto"/>
                                <w:bottom w:val="none" w:sz="0" w:space="0" w:color="auto"/>
                                <w:right w:val="none" w:sz="0" w:space="0" w:color="auto"/>
                              </w:divBdr>
                              <w:divsChild>
                                <w:div w:id="151946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7353238">
          <w:marLeft w:val="0"/>
          <w:marRight w:val="0"/>
          <w:marTop w:val="0"/>
          <w:marBottom w:val="0"/>
          <w:divBdr>
            <w:top w:val="none" w:sz="0" w:space="0" w:color="auto"/>
            <w:left w:val="none" w:sz="0" w:space="0" w:color="auto"/>
            <w:bottom w:val="none" w:sz="0" w:space="0" w:color="auto"/>
            <w:right w:val="none" w:sz="0" w:space="0" w:color="auto"/>
          </w:divBdr>
          <w:divsChild>
            <w:div w:id="225265254">
              <w:marLeft w:val="0"/>
              <w:marRight w:val="0"/>
              <w:marTop w:val="0"/>
              <w:marBottom w:val="0"/>
              <w:divBdr>
                <w:top w:val="none" w:sz="0" w:space="0" w:color="auto"/>
                <w:left w:val="none" w:sz="0" w:space="0" w:color="auto"/>
                <w:bottom w:val="none" w:sz="0" w:space="0" w:color="auto"/>
                <w:right w:val="none" w:sz="0" w:space="0" w:color="auto"/>
              </w:divBdr>
              <w:divsChild>
                <w:div w:id="1274440438">
                  <w:marLeft w:val="0"/>
                  <w:marRight w:val="0"/>
                  <w:marTop w:val="0"/>
                  <w:marBottom w:val="0"/>
                  <w:divBdr>
                    <w:top w:val="none" w:sz="0" w:space="0" w:color="auto"/>
                    <w:left w:val="none" w:sz="0" w:space="0" w:color="auto"/>
                    <w:bottom w:val="none" w:sz="0" w:space="0" w:color="auto"/>
                    <w:right w:val="none" w:sz="0" w:space="0" w:color="auto"/>
                  </w:divBdr>
                  <w:divsChild>
                    <w:div w:id="753359566">
                      <w:marLeft w:val="0"/>
                      <w:marRight w:val="0"/>
                      <w:marTop w:val="0"/>
                      <w:marBottom w:val="0"/>
                      <w:divBdr>
                        <w:top w:val="none" w:sz="0" w:space="0" w:color="auto"/>
                        <w:left w:val="none" w:sz="0" w:space="0" w:color="auto"/>
                        <w:bottom w:val="none" w:sz="0" w:space="0" w:color="auto"/>
                        <w:right w:val="none" w:sz="0" w:space="0" w:color="auto"/>
                      </w:divBdr>
                      <w:divsChild>
                        <w:div w:id="615255469">
                          <w:marLeft w:val="0"/>
                          <w:marRight w:val="0"/>
                          <w:marTop w:val="0"/>
                          <w:marBottom w:val="0"/>
                          <w:divBdr>
                            <w:top w:val="none" w:sz="0" w:space="0" w:color="auto"/>
                            <w:left w:val="none" w:sz="0" w:space="0" w:color="auto"/>
                            <w:bottom w:val="none" w:sz="0" w:space="0" w:color="auto"/>
                            <w:right w:val="none" w:sz="0" w:space="0" w:color="auto"/>
                          </w:divBdr>
                          <w:divsChild>
                            <w:div w:id="431121963">
                              <w:marLeft w:val="-150"/>
                              <w:marRight w:val="-150"/>
                              <w:marTop w:val="0"/>
                              <w:marBottom w:val="0"/>
                              <w:divBdr>
                                <w:top w:val="none" w:sz="0" w:space="0" w:color="auto"/>
                                <w:left w:val="none" w:sz="0" w:space="0" w:color="auto"/>
                                <w:bottom w:val="none" w:sz="0" w:space="0" w:color="auto"/>
                                <w:right w:val="none" w:sz="0" w:space="0" w:color="auto"/>
                              </w:divBdr>
                              <w:divsChild>
                                <w:div w:id="188626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355083">
                      <w:marLeft w:val="0"/>
                      <w:marRight w:val="0"/>
                      <w:marTop w:val="0"/>
                      <w:marBottom w:val="0"/>
                      <w:divBdr>
                        <w:top w:val="none" w:sz="0" w:space="0" w:color="auto"/>
                        <w:left w:val="none" w:sz="0" w:space="0" w:color="auto"/>
                        <w:bottom w:val="none" w:sz="0" w:space="0" w:color="auto"/>
                        <w:right w:val="none" w:sz="0" w:space="0" w:color="auto"/>
                      </w:divBdr>
                      <w:divsChild>
                        <w:div w:id="1391885615">
                          <w:marLeft w:val="0"/>
                          <w:marRight w:val="0"/>
                          <w:marTop w:val="0"/>
                          <w:marBottom w:val="0"/>
                          <w:divBdr>
                            <w:top w:val="none" w:sz="0" w:space="0" w:color="auto"/>
                            <w:left w:val="none" w:sz="0" w:space="0" w:color="auto"/>
                            <w:bottom w:val="none" w:sz="0" w:space="0" w:color="auto"/>
                            <w:right w:val="none" w:sz="0" w:space="0" w:color="auto"/>
                          </w:divBdr>
                          <w:divsChild>
                            <w:div w:id="822504478">
                              <w:marLeft w:val="-150"/>
                              <w:marRight w:val="-150"/>
                              <w:marTop w:val="0"/>
                              <w:marBottom w:val="0"/>
                              <w:divBdr>
                                <w:top w:val="none" w:sz="0" w:space="0" w:color="auto"/>
                                <w:left w:val="none" w:sz="0" w:space="0" w:color="auto"/>
                                <w:bottom w:val="none" w:sz="0" w:space="0" w:color="auto"/>
                                <w:right w:val="none" w:sz="0" w:space="0" w:color="auto"/>
                              </w:divBdr>
                              <w:divsChild>
                                <w:div w:id="10777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0763174">
          <w:marLeft w:val="0"/>
          <w:marRight w:val="0"/>
          <w:marTop w:val="0"/>
          <w:marBottom w:val="0"/>
          <w:divBdr>
            <w:top w:val="none" w:sz="0" w:space="0" w:color="auto"/>
            <w:left w:val="none" w:sz="0" w:space="0" w:color="auto"/>
            <w:bottom w:val="none" w:sz="0" w:space="0" w:color="auto"/>
            <w:right w:val="none" w:sz="0" w:space="0" w:color="auto"/>
          </w:divBdr>
          <w:divsChild>
            <w:div w:id="268046745">
              <w:marLeft w:val="0"/>
              <w:marRight w:val="0"/>
              <w:marTop w:val="0"/>
              <w:marBottom w:val="0"/>
              <w:divBdr>
                <w:top w:val="none" w:sz="0" w:space="0" w:color="auto"/>
                <w:left w:val="none" w:sz="0" w:space="0" w:color="auto"/>
                <w:bottom w:val="none" w:sz="0" w:space="0" w:color="auto"/>
                <w:right w:val="none" w:sz="0" w:space="0" w:color="auto"/>
              </w:divBdr>
              <w:divsChild>
                <w:div w:id="315574658">
                  <w:marLeft w:val="0"/>
                  <w:marRight w:val="0"/>
                  <w:marTop w:val="0"/>
                  <w:marBottom w:val="0"/>
                  <w:divBdr>
                    <w:top w:val="none" w:sz="0" w:space="0" w:color="auto"/>
                    <w:left w:val="none" w:sz="0" w:space="0" w:color="auto"/>
                    <w:bottom w:val="none" w:sz="0" w:space="0" w:color="auto"/>
                    <w:right w:val="none" w:sz="0" w:space="0" w:color="auto"/>
                  </w:divBdr>
                  <w:divsChild>
                    <w:div w:id="1090586374">
                      <w:marLeft w:val="0"/>
                      <w:marRight w:val="0"/>
                      <w:marTop w:val="0"/>
                      <w:marBottom w:val="0"/>
                      <w:divBdr>
                        <w:top w:val="none" w:sz="0" w:space="0" w:color="auto"/>
                        <w:left w:val="none" w:sz="0" w:space="0" w:color="auto"/>
                        <w:bottom w:val="none" w:sz="0" w:space="0" w:color="auto"/>
                        <w:right w:val="none" w:sz="0" w:space="0" w:color="auto"/>
                      </w:divBdr>
                      <w:divsChild>
                        <w:div w:id="569508282">
                          <w:marLeft w:val="0"/>
                          <w:marRight w:val="0"/>
                          <w:marTop w:val="0"/>
                          <w:marBottom w:val="0"/>
                          <w:divBdr>
                            <w:top w:val="none" w:sz="0" w:space="0" w:color="auto"/>
                            <w:left w:val="none" w:sz="0" w:space="0" w:color="auto"/>
                            <w:bottom w:val="none" w:sz="0" w:space="0" w:color="auto"/>
                            <w:right w:val="none" w:sz="0" w:space="0" w:color="auto"/>
                          </w:divBdr>
                          <w:divsChild>
                            <w:div w:id="2072002565">
                              <w:marLeft w:val="-150"/>
                              <w:marRight w:val="-150"/>
                              <w:marTop w:val="0"/>
                              <w:marBottom w:val="0"/>
                              <w:divBdr>
                                <w:top w:val="none" w:sz="0" w:space="0" w:color="auto"/>
                                <w:left w:val="none" w:sz="0" w:space="0" w:color="auto"/>
                                <w:bottom w:val="none" w:sz="0" w:space="0" w:color="auto"/>
                                <w:right w:val="none" w:sz="0" w:space="0" w:color="auto"/>
                              </w:divBdr>
                              <w:divsChild>
                                <w:div w:id="71920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469687">
                      <w:marLeft w:val="0"/>
                      <w:marRight w:val="0"/>
                      <w:marTop w:val="0"/>
                      <w:marBottom w:val="0"/>
                      <w:divBdr>
                        <w:top w:val="none" w:sz="0" w:space="0" w:color="auto"/>
                        <w:left w:val="none" w:sz="0" w:space="0" w:color="auto"/>
                        <w:bottom w:val="none" w:sz="0" w:space="0" w:color="auto"/>
                        <w:right w:val="none" w:sz="0" w:space="0" w:color="auto"/>
                      </w:divBdr>
                      <w:divsChild>
                        <w:div w:id="1400901015">
                          <w:marLeft w:val="0"/>
                          <w:marRight w:val="0"/>
                          <w:marTop w:val="0"/>
                          <w:marBottom w:val="0"/>
                          <w:divBdr>
                            <w:top w:val="none" w:sz="0" w:space="0" w:color="auto"/>
                            <w:left w:val="none" w:sz="0" w:space="0" w:color="auto"/>
                            <w:bottom w:val="none" w:sz="0" w:space="0" w:color="auto"/>
                            <w:right w:val="none" w:sz="0" w:space="0" w:color="auto"/>
                          </w:divBdr>
                          <w:divsChild>
                            <w:div w:id="2078821013">
                              <w:marLeft w:val="-150"/>
                              <w:marRight w:val="-150"/>
                              <w:marTop w:val="0"/>
                              <w:marBottom w:val="0"/>
                              <w:divBdr>
                                <w:top w:val="none" w:sz="0" w:space="0" w:color="auto"/>
                                <w:left w:val="none" w:sz="0" w:space="0" w:color="auto"/>
                                <w:bottom w:val="none" w:sz="0" w:space="0" w:color="auto"/>
                                <w:right w:val="none" w:sz="0" w:space="0" w:color="auto"/>
                              </w:divBdr>
                              <w:divsChild>
                                <w:div w:id="23652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915022">
          <w:marLeft w:val="0"/>
          <w:marRight w:val="0"/>
          <w:marTop w:val="0"/>
          <w:marBottom w:val="0"/>
          <w:divBdr>
            <w:top w:val="none" w:sz="0" w:space="0" w:color="auto"/>
            <w:left w:val="none" w:sz="0" w:space="0" w:color="auto"/>
            <w:bottom w:val="none" w:sz="0" w:space="0" w:color="auto"/>
            <w:right w:val="none" w:sz="0" w:space="0" w:color="auto"/>
          </w:divBdr>
          <w:divsChild>
            <w:div w:id="1548906964">
              <w:marLeft w:val="0"/>
              <w:marRight w:val="0"/>
              <w:marTop w:val="0"/>
              <w:marBottom w:val="0"/>
              <w:divBdr>
                <w:top w:val="none" w:sz="0" w:space="0" w:color="auto"/>
                <w:left w:val="none" w:sz="0" w:space="0" w:color="auto"/>
                <w:bottom w:val="none" w:sz="0" w:space="0" w:color="auto"/>
                <w:right w:val="none" w:sz="0" w:space="0" w:color="auto"/>
              </w:divBdr>
              <w:divsChild>
                <w:div w:id="1699966939">
                  <w:marLeft w:val="0"/>
                  <w:marRight w:val="0"/>
                  <w:marTop w:val="0"/>
                  <w:marBottom w:val="0"/>
                  <w:divBdr>
                    <w:top w:val="none" w:sz="0" w:space="0" w:color="auto"/>
                    <w:left w:val="none" w:sz="0" w:space="0" w:color="auto"/>
                    <w:bottom w:val="none" w:sz="0" w:space="0" w:color="auto"/>
                    <w:right w:val="none" w:sz="0" w:space="0" w:color="auto"/>
                  </w:divBdr>
                  <w:divsChild>
                    <w:div w:id="608663463">
                      <w:marLeft w:val="0"/>
                      <w:marRight w:val="0"/>
                      <w:marTop w:val="0"/>
                      <w:marBottom w:val="0"/>
                      <w:divBdr>
                        <w:top w:val="none" w:sz="0" w:space="0" w:color="auto"/>
                        <w:left w:val="none" w:sz="0" w:space="0" w:color="auto"/>
                        <w:bottom w:val="none" w:sz="0" w:space="0" w:color="auto"/>
                        <w:right w:val="none" w:sz="0" w:space="0" w:color="auto"/>
                      </w:divBdr>
                      <w:divsChild>
                        <w:div w:id="1956251556">
                          <w:marLeft w:val="0"/>
                          <w:marRight w:val="0"/>
                          <w:marTop w:val="0"/>
                          <w:marBottom w:val="0"/>
                          <w:divBdr>
                            <w:top w:val="none" w:sz="0" w:space="0" w:color="auto"/>
                            <w:left w:val="none" w:sz="0" w:space="0" w:color="auto"/>
                            <w:bottom w:val="none" w:sz="0" w:space="0" w:color="auto"/>
                            <w:right w:val="none" w:sz="0" w:space="0" w:color="auto"/>
                          </w:divBdr>
                          <w:divsChild>
                            <w:div w:id="2022395592">
                              <w:marLeft w:val="-150"/>
                              <w:marRight w:val="-150"/>
                              <w:marTop w:val="0"/>
                              <w:marBottom w:val="0"/>
                              <w:divBdr>
                                <w:top w:val="none" w:sz="0" w:space="0" w:color="auto"/>
                                <w:left w:val="none" w:sz="0" w:space="0" w:color="auto"/>
                                <w:bottom w:val="none" w:sz="0" w:space="0" w:color="auto"/>
                                <w:right w:val="none" w:sz="0" w:space="0" w:color="auto"/>
                              </w:divBdr>
                              <w:divsChild>
                                <w:div w:id="185568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459429">
                      <w:marLeft w:val="0"/>
                      <w:marRight w:val="0"/>
                      <w:marTop w:val="0"/>
                      <w:marBottom w:val="0"/>
                      <w:divBdr>
                        <w:top w:val="none" w:sz="0" w:space="0" w:color="auto"/>
                        <w:left w:val="none" w:sz="0" w:space="0" w:color="auto"/>
                        <w:bottom w:val="none" w:sz="0" w:space="0" w:color="auto"/>
                        <w:right w:val="none" w:sz="0" w:space="0" w:color="auto"/>
                      </w:divBdr>
                      <w:divsChild>
                        <w:div w:id="1796410343">
                          <w:marLeft w:val="0"/>
                          <w:marRight w:val="0"/>
                          <w:marTop w:val="0"/>
                          <w:marBottom w:val="0"/>
                          <w:divBdr>
                            <w:top w:val="none" w:sz="0" w:space="0" w:color="auto"/>
                            <w:left w:val="none" w:sz="0" w:space="0" w:color="auto"/>
                            <w:bottom w:val="none" w:sz="0" w:space="0" w:color="auto"/>
                            <w:right w:val="none" w:sz="0" w:space="0" w:color="auto"/>
                          </w:divBdr>
                          <w:divsChild>
                            <w:div w:id="1708409049">
                              <w:marLeft w:val="-150"/>
                              <w:marRight w:val="-150"/>
                              <w:marTop w:val="0"/>
                              <w:marBottom w:val="0"/>
                              <w:divBdr>
                                <w:top w:val="none" w:sz="0" w:space="0" w:color="auto"/>
                                <w:left w:val="none" w:sz="0" w:space="0" w:color="auto"/>
                                <w:bottom w:val="none" w:sz="0" w:space="0" w:color="auto"/>
                                <w:right w:val="none" w:sz="0" w:space="0" w:color="auto"/>
                              </w:divBdr>
                              <w:divsChild>
                                <w:div w:id="155373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031144">
          <w:marLeft w:val="0"/>
          <w:marRight w:val="0"/>
          <w:marTop w:val="0"/>
          <w:marBottom w:val="0"/>
          <w:divBdr>
            <w:top w:val="none" w:sz="0" w:space="0" w:color="auto"/>
            <w:left w:val="none" w:sz="0" w:space="0" w:color="auto"/>
            <w:bottom w:val="none" w:sz="0" w:space="0" w:color="auto"/>
            <w:right w:val="none" w:sz="0" w:space="0" w:color="auto"/>
          </w:divBdr>
          <w:divsChild>
            <w:div w:id="931940081">
              <w:marLeft w:val="0"/>
              <w:marRight w:val="0"/>
              <w:marTop w:val="0"/>
              <w:marBottom w:val="0"/>
              <w:divBdr>
                <w:top w:val="none" w:sz="0" w:space="0" w:color="auto"/>
                <w:left w:val="none" w:sz="0" w:space="0" w:color="auto"/>
                <w:bottom w:val="none" w:sz="0" w:space="0" w:color="auto"/>
                <w:right w:val="none" w:sz="0" w:space="0" w:color="auto"/>
              </w:divBdr>
              <w:divsChild>
                <w:div w:id="1311405633">
                  <w:marLeft w:val="0"/>
                  <w:marRight w:val="0"/>
                  <w:marTop w:val="0"/>
                  <w:marBottom w:val="0"/>
                  <w:divBdr>
                    <w:top w:val="none" w:sz="0" w:space="0" w:color="auto"/>
                    <w:left w:val="none" w:sz="0" w:space="0" w:color="auto"/>
                    <w:bottom w:val="none" w:sz="0" w:space="0" w:color="auto"/>
                    <w:right w:val="none" w:sz="0" w:space="0" w:color="auto"/>
                  </w:divBdr>
                  <w:divsChild>
                    <w:div w:id="1258097848">
                      <w:marLeft w:val="0"/>
                      <w:marRight w:val="0"/>
                      <w:marTop w:val="0"/>
                      <w:marBottom w:val="0"/>
                      <w:divBdr>
                        <w:top w:val="none" w:sz="0" w:space="0" w:color="auto"/>
                        <w:left w:val="none" w:sz="0" w:space="0" w:color="auto"/>
                        <w:bottom w:val="none" w:sz="0" w:space="0" w:color="auto"/>
                        <w:right w:val="none" w:sz="0" w:space="0" w:color="auto"/>
                      </w:divBdr>
                      <w:divsChild>
                        <w:div w:id="560137955">
                          <w:marLeft w:val="0"/>
                          <w:marRight w:val="0"/>
                          <w:marTop w:val="0"/>
                          <w:marBottom w:val="0"/>
                          <w:divBdr>
                            <w:top w:val="none" w:sz="0" w:space="0" w:color="auto"/>
                            <w:left w:val="none" w:sz="0" w:space="0" w:color="auto"/>
                            <w:bottom w:val="none" w:sz="0" w:space="0" w:color="auto"/>
                            <w:right w:val="none" w:sz="0" w:space="0" w:color="auto"/>
                          </w:divBdr>
                          <w:divsChild>
                            <w:div w:id="1149829257">
                              <w:marLeft w:val="-150"/>
                              <w:marRight w:val="-150"/>
                              <w:marTop w:val="0"/>
                              <w:marBottom w:val="0"/>
                              <w:divBdr>
                                <w:top w:val="none" w:sz="0" w:space="0" w:color="auto"/>
                                <w:left w:val="none" w:sz="0" w:space="0" w:color="auto"/>
                                <w:bottom w:val="none" w:sz="0" w:space="0" w:color="auto"/>
                                <w:right w:val="none" w:sz="0" w:space="0" w:color="auto"/>
                              </w:divBdr>
                              <w:divsChild>
                                <w:div w:id="52961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058754">
                      <w:marLeft w:val="0"/>
                      <w:marRight w:val="0"/>
                      <w:marTop w:val="0"/>
                      <w:marBottom w:val="0"/>
                      <w:divBdr>
                        <w:top w:val="none" w:sz="0" w:space="0" w:color="auto"/>
                        <w:left w:val="none" w:sz="0" w:space="0" w:color="auto"/>
                        <w:bottom w:val="none" w:sz="0" w:space="0" w:color="auto"/>
                        <w:right w:val="none" w:sz="0" w:space="0" w:color="auto"/>
                      </w:divBdr>
                      <w:divsChild>
                        <w:div w:id="1865247663">
                          <w:marLeft w:val="0"/>
                          <w:marRight w:val="0"/>
                          <w:marTop w:val="0"/>
                          <w:marBottom w:val="0"/>
                          <w:divBdr>
                            <w:top w:val="none" w:sz="0" w:space="0" w:color="auto"/>
                            <w:left w:val="none" w:sz="0" w:space="0" w:color="auto"/>
                            <w:bottom w:val="none" w:sz="0" w:space="0" w:color="auto"/>
                            <w:right w:val="none" w:sz="0" w:space="0" w:color="auto"/>
                          </w:divBdr>
                          <w:divsChild>
                            <w:div w:id="2090539236">
                              <w:marLeft w:val="-150"/>
                              <w:marRight w:val="-150"/>
                              <w:marTop w:val="0"/>
                              <w:marBottom w:val="0"/>
                              <w:divBdr>
                                <w:top w:val="none" w:sz="0" w:space="0" w:color="auto"/>
                                <w:left w:val="none" w:sz="0" w:space="0" w:color="auto"/>
                                <w:bottom w:val="none" w:sz="0" w:space="0" w:color="auto"/>
                                <w:right w:val="none" w:sz="0" w:space="0" w:color="auto"/>
                              </w:divBdr>
                              <w:divsChild>
                                <w:div w:id="211755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682441">
          <w:marLeft w:val="0"/>
          <w:marRight w:val="0"/>
          <w:marTop w:val="0"/>
          <w:marBottom w:val="0"/>
          <w:divBdr>
            <w:top w:val="none" w:sz="0" w:space="0" w:color="auto"/>
            <w:left w:val="none" w:sz="0" w:space="0" w:color="auto"/>
            <w:bottom w:val="none" w:sz="0" w:space="0" w:color="auto"/>
            <w:right w:val="none" w:sz="0" w:space="0" w:color="auto"/>
          </w:divBdr>
          <w:divsChild>
            <w:div w:id="165947421">
              <w:marLeft w:val="0"/>
              <w:marRight w:val="0"/>
              <w:marTop w:val="0"/>
              <w:marBottom w:val="0"/>
              <w:divBdr>
                <w:top w:val="none" w:sz="0" w:space="0" w:color="auto"/>
                <w:left w:val="none" w:sz="0" w:space="0" w:color="auto"/>
                <w:bottom w:val="none" w:sz="0" w:space="0" w:color="auto"/>
                <w:right w:val="none" w:sz="0" w:space="0" w:color="auto"/>
              </w:divBdr>
              <w:divsChild>
                <w:div w:id="2115710265">
                  <w:marLeft w:val="0"/>
                  <w:marRight w:val="0"/>
                  <w:marTop w:val="0"/>
                  <w:marBottom w:val="0"/>
                  <w:divBdr>
                    <w:top w:val="none" w:sz="0" w:space="0" w:color="auto"/>
                    <w:left w:val="none" w:sz="0" w:space="0" w:color="auto"/>
                    <w:bottom w:val="none" w:sz="0" w:space="0" w:color="auto"/>
                    <w:right w:val="none" w:sz="0" w:space="0" w:color="auto"/>
                  </w:divBdr>
                  <w:divsChild>
                    <w:div w:id="1490511585">
                      <w:marLeft w:val="0"/>
                      <w:marRight w:val="0"/>
                      <w:marTop w:val="0"/>
                      <w:marBottom w:val="0"/>
                      <w:divBdr>
                        <w:top w:val="none" w:sz="0" w:space="0" w:color="auto"/>
                        <w:left w:val="none" w:sz="0" w:space="0" w:color="auto"/>
                        <w:bottom w:val="none" w:sz="0" w:space="0" w:color="auto"/>
                        <w:right w:val="none" w:sz="0" w:space="0" w:color="auto"/>
                      </w:divBdr>
                      <w:divsChild>
                        <w:div w:id="233636222">
                          <w:marLeft w:val="0"/>
                          <w:marRight w:val="0"/>
                          <w:marTop w:val="0"/>
                          <w:marBottom w:val="0"/>
                          <w:divBdr>
                            <w:top w:val="none" w:sz="0" w:space="0" w:color="auto"/>
                            <w:left w:val="none" w:sz="0" w:space="0" w:color="auto"/>
                            <w:bottom w:val="none" w:sz="0" w:space="0" w:color="auto"/>
                            <w:right w:val="none" w:sz="0" w:space="0" w:color="auto"/>
                          </w:divBdr>
                          <w:divsChild>
                            <w:div w:id="717511703">
                              <w:marLeft w:val="-150"/>
                              <w:marRight w:val="-150"/>
                              <w:marTop w:val="0"/>
                              <w:marBottom w:val="0"/>
                              <w:divBdr>
                                <w:top w:val="none" w:sz="0" w:space="0" w:color="auto"/>
                                <w:left w:val="none" w:sz="0" w:space="0" w:color="auto"/>
                                <w:bottom w:val="none" w:sz="0" w:space="0" w:color="auto"/>
                                <w:right w:val="none" w:sz="0" w:space="0" w:color="auto"/>
                              </w:divBdr>
                              <w:divsChild>
                                <w:div w:id="12801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401675">
                      <w:marLeft w:val="0"/>
                      <w:marRight w:val="0"/>
                      <w:marTop w:val="0"/>
                      <w:marBottom w:val="0"/>
                      <w:divBdr>
                        <w:top w:val="none" w:sz="0" w:space="0" w:color="auto"/>
                        <w:left w:val="none" w:sz="0" w:space="0" w:color="auto"/>
                        <w:bottom w:val="none" w:sz="0" w:space="0" w:color="auto"/>
                        <w:right w:val="none" w:sz="0" w:space="0" w:color="auto"/>
                      </w:divBdr>
                      <w:divsChild>
                        <w:div w:id="1994524779">
                          <w:marLeft w:val="0"/>
                          <w:marRight w:val="0"/>
                          <w:marTop w:val="0"/>
                          <w:marBottom w:val="0"/>
                          <w:divBdr>
                            <w:top w:val="none" w:sz="0" w:space="0" w:color="auto"/>
                            <w:left w:val="none" w:sz="0" w:space="0" w:color="auto"/>
                            <w:bottom w:val="none" w:sz="0" w:space="0" w:color="auto"/>
                            <w:right w:val="none" w:sz="0" w:space="0" w:color="auto"/>
                          </w:divBdr>
                          <w:divsChild>
                            <w:div w:id="1120879607">
                              <w:marLeft w:val="-150"/>
                              <w:marRight w:val="-150"/>
                              <w:marTop w:val="0"/>
                              <w:marBottom w:val="0"/>
                              <w:divBdr>
                                <w:top w:val="none" w:sz="0" w:space="0" w:color="auto"/>
                                <w:left w:val="none" w:sz="0" w:space="0" w:color="auto"/>
                                <w:bottom w:val="none" w:sz="0" w:space="0" w:color="auto"/>
                                <w:right w:val="none" w:sz="0" w:space="0" w:color="auto"/>
                              </w:divBdr>
                              <w:divsChild>
                                <w:div w:id="158610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2308242">
          <w:marLeft w:val="0"/>
          <w:marRight w:val="0"/>
          <w:marTop w:val="0"/>
          <w:marBottom w:val="0"/>
          <w:divBdr>
            <w:top w:val="none" w:sz="0" w:space="0" w:color="auto"/>
            <w:left w:val="none" w:sz="0" w:space="0" w:color="auto"/>
            <w:bottom w:val="none" w:sz="0" w:space="0" w:color="auto"/>
            <w:right w:val="none" w:sz="0" w:space="0" w:color="auto"/>
          </w:divBdr>
          <w:divsChild>
            <w:div w:id="1693189590">
              <w:marLeft w:val="0"/>
              <w:marRight w:val="0"/>
              <w:marTop w:val="0"/>
              <w:marBottom w:val="0"/>
              <w:divBdr>
                <w:top w:val="none" w:sz="0" w:space="0" w:color="auto"/>
                <w:left w:val="none" w:sz="0" w:space="0" w:color="auto"/>
                <w:bottom w:val="none" w:sz="0" w:space="0" w:color="auto"/>
                <w:right w:val="none" w:sz="0" w:space="0" w:color="auto"/>
              </w:divBdr>
              <w:divsChild>
                <w:div w:id="2110001152">
                  <w:marLeft w:val="0"/>
                  <w:marRight w:val="0"/>
                  <w:marTop w:val="0"/>
                  <w:marBottom w:val="0"/>
                  <w:divBdr>
                    <w:top w:val="none" w:sz="0" w:space="0" w:color="auto"/>
                    <w:left w:val="none" w:sz="0" w:space="0" w:color="auto"/>
                    <w:bottom w:val="none" w:sz="0" w:space="0" w:color="auto"/>
                    <w:right w:val="none" w:sz="0" w:space="0" w:color="auto"/>
                  </w:divBdr>
                  <w:divsChild>
                    <w:div w:id="1176382274">
                      <w:marLeft w:val="0"/>
                      <w:marRight w:val="0"/>
                      <w:marTop w:val="0"/>
                      <w:marBottom w:val="0"/>
                      <w:divBdr>
                        <w:top w:val="none" w:sz="0" w:space="0" w:color="auto"/>
                        <w:left w:val="none" w:sz="0" w:space="0" w:color="auto"/>
                        <w:bottom w:val="none" w:sz="0" w:space="0" w:color="auto"/>
                        <w:right w:val="none" w:sz="0" w:space="0" w:color="auto"/>
                      </w:divBdr>
                      <w:divsChild>
                        <w:div w:id="1435396999">
                          <w:marLeft w:val="0"/>
                          <w:marRight w:val="0"/>
                          <w:marTop w:val="0"/>
                          <w:marBottom w:val="0"/>
                          <w:divBdr>
                            <w:top w:val="none" w:sz="0" w:space="0" w:color="auto"/>
                            <w:left w:val="none" w:sz="0" w:space="0" w:color="auto"/>
                            <w:bottom w:val="none" w:sz="0" w:space="0" w:color="auto"/>
                            <w:right w:val="none" w:sz="0" w:space="0" w:color="auto"/>
                          </w:divBdr>
                          <w:divsChild>
                            <w:div w:id="7147927">
                              <w:marLeft w:val="-150"/>
                              <w:marRight w:val="-150"/>
                              <w:marTop w:val="0"/>
                              <w:marBottom w:val="0"/>
                              <w:divBdr>
                                <w:top w:val="none" w:sz="0" w:space="0" w:color="auto"/>
                                <w:left w:val="none" w:sz="0" w:space="0" w:color="auto"/>
                                <w:bottom w:val="none" w:sz="0" w:space="0" w:color="auto"/>
                                <w:right w:val="none" w:sz="0" w:space="0" w:color="auto"/>
                              </w:divBdr>
                              <w:divsChild>
                                <w:div w:id="201780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558988">
                      <w:marLeft w:val="0"/>
                      <w:marRight w:val="0"/>
                      <w:marTop w:val="0"/>
                      <w:marBottom w:val="0"/>
                      <w:divBdr>
                        <w:top w:val="none" w:sz="0" w:space="0" w:color="auto"/>
                        <w:left w:val="none" w:sz="0" w:space="0" w:color="auto"/>
                        <w:bottom w:val="none" w:sz="0" w:space="0" w:color="auto"/>
                        <w:right w:val="none" w:sz="0" w:space="0" w:color="auto"/>
                      </w:divBdr>
                      <w:divsChild>
                        <w:div w:id="1925071389">
                          <w:marLeft w:val="0"/>
                          <w:marRight w:val="0"/>
                          <w:marTop w:val="0"/>
                          <w:marBottom w:val="0"/>
                          <w:divBdr>
                            <w:top w:val="none" w:sz="0" w:space="0" w:color="auto"/>
                            <w:left w:val="none" w:sz="0" w:space="0" w:color="auto"/>
                            <w:bottom w:val="none" w:sz="0" w:space="0" w:color="auto"/>
                            <w:right w:val="none" w:sz="0" w:space="0" w:color="auto"/>
                          </w:divBdr>
                          <w:divsChild>
                            <w:div w:id="1409301584">
                              <w:marLeft w:val="-150"/>
                              <w:marRight w:val="-150"/>
                              <w:marTop w:val="0"/>
                              <w:marBottom w:val="0"/>
                              <w:divBdr>
                                <w:top w:val="none" w:sz="0" w:space="0" w:color="auto"/>
                                <w:left w:val="none" w:sz="0" w:space="0" w:color="auto"/>
                                <w:bottom w:val="none" w:sz="0" w:space="0" w:color="auto"/>
                                <w:right w:val="none" w:sz="0" w:space="0" w:color="auto"/>
                              </w:divBdr>
                              <w:divsChild>
                                <w:div w:id="141678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8838563">
          <w:marLeft w:val="0"/>
          <w:marRight w:val="0"/>
          <w:marTop w:val="0"/>
          <w:marBottom w:val="0"/>
          <w:divBdr>
            <w:top w:val="none" w:sz="0" w:space="0" w:color="auto"/>
            <w:left w:val="none" w:sz="0" w:space="0" w:color="auto"/>
            <w:bottom w:val="none" w:sz="0" w:space="0" w:color="auto"/>
            <w:right w:val="none" w:sz="0" w:space="0" w:color="auto"/>
          </w:divBdr>
          <w:divsChild>
            <w:div w:id="1586454873">
              <w:marLeft w:val="0"/>
              <w:marRight w:val="0"/>
              <w:marTop w:val="0"/>
              <w:marBottom w:val="0"/>
              <w:divBdr>
                <w:top w:val="none" w:sz="0" w:space="0" w:color="auto"/>
                <w:left w:val="none" w:sz="0" w:space="0" w:color="auto"/>
                <w:bottom w:val="none" w:sz="0" w:space="0" w:color="auto"/>
                <w:right w:val="none" w:sz="0" w:space="0" w:color="auto"/>
              </w:divBdr>
              <w:divsChild>
                <w:div w:id="973410828">
                  <w:marLeft w:val="0"/>
                  <w:marRight w:val="0"/>
                  <w:marTop w:val="0"/>
                  <w:marBottom w:val="0"/>
                  <w:divBdr>
                    <w:top w:val="none" w:sz="0" w:space="0" w:color="auto"/>
                    <w:left w:val="none" w:sz="0" w:space="0" w:color="auto"/>
                    <w:bottom w:val="none" w:sz="0" w:space="0" w:color="auto"/>
                    <w:right w:val="none" w:sz="0" w:space="0" w:color="auto"/>
                  </w:divBdr>
                  <w:divsChild>
                    <w:div w:id="2079282900">
                      <w:marLeft w:val="0"/>
                      <w:marRight w:val="0"/>
                      <w:marTop w:val="0"/>
                      <w:marBottom w:val="0"/>
                      <w:divBdr>
                        <w:top w:val="none" w:sz="0" w:space="0" w:color="auto"/>
                        <w:left w:val="none" w:sz="0" w:space="0" w:color="auto"/>
                        <w:bottom w:val="none" w:sz="0" w:space="0" w:color="auto"/>
                        <w:right w:val="none" w:sz="0" w:space="0" w:color="auto"/>
                      </w:divBdr>
                      <w:divsChild>
                        <w:div w:id="188875299">
                          <w:marLeft w:val="0"/>
                          <w:marRight w:val="0"/>
                          <w:marTop w:val="0"/>
                          <w:marBottom w:val="0"/>
                          <w:divBdr>
                            <w:top w:val="none" w:sz="0" w:space="0" w:color="auto"/>
                            <w:left w:val="none" w:sz="0" w:space="0" w:color="auto"/>
                            <w:bottom w:val="none" w:sz="0" w:space="0" w:color="auto"/>
                            <w:right w:val="none" w:sz="0" w:space="0" w:color="auto"/>
                          </w:divBdr>
                          <w:divsChild>
                            <w:div w:id="1891763474">
                              <w:marLeft w:val="-150"/>
                              <w:marRight w:val="-150"/>
                              <w:marTop w:val="0"/>
                              <w:marBottom w:val="0"/>
                              <w:divBdr>
                                <w:top w:val="none" w:sz="0" w:space="0" w:color="auto"/>
                                <w:left w:val="none" w:sz="0" w:space="0" w:color="auto"/>
                                <w:bottom w:val="none" w:sz="0" w:space="0" w:color="auto"/>
                                <w:right w:val="none" w:sz="0" w:space="0" w:color="auto"/>
                              </w:divBdr>
                              <w:divsChild>
                                <w:div w:id="113548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80950">
                      <w:marLeft w:val="0"/>
                      <w:marRight w:val="0"/>
                      <w:marTop w:val="0"/>
                      <w:marBottom w:val="0"/>
                      <w:divBdr>
                        <w:top w:val="none" w:sz="0" w:space="0" w:color="auto"/>
                        <w:left w:val="none" w:sz="0" w:space="0" w:color="auto"/>
                        <w:bottom w:val="none" w:sz="0" w:space="0" w:color="auto"/>
                        <w:right w:val="none" w:sz="0" w:space="0" w:color="auto"/>
                      </w:divBdr>
                      <w:divsChild>
                        <w:div w:id="1609460093">
                          <w:marLeft w:val="0"/>
                          <w:marRight w:val="0"/>
                          <w:marTop w:val="0"/>
                          <w:marBottom w:val="0"/>
                          <w:divBdr>
                            <w:top w:val="none" w:sz="0" w:space="0" w:color="auto"/>
                            <w:left w:val="none" w:sz="0" w:space="0" w:color="auto"/>
                            <w:bottom w:val="none" w:sz="0" w:space="0" w:color="auto"/>
                            <w:right w:val="none" w:sz="0" w:space="0" w:color="auto"/>
                          </w:divBdr>
                          <w:divsChild>
                            <w:div w:id="195235860">
                              <w:marLeft w:val="-150"/>
                              <w:marRight w:val="-150"/>
                              <w:marTop w:val="0"/>
                              <w:marBottom w:val="0"/>
                              <w:divBdr>
                                <w:top w:val="none" w:sz="0" w:space="0" w:color="auto"/>
                                <w:left w:val="none" w:sz="0" w:space="0" w:color="auto"/>
                                <w:bottom w:val="none" w:sz="0" w:space="0" w:color="auto"/>
                                <w:right w:val="none" w:sz="0" w:space="0" w:color="auto"/>
                              </w:divBdr>
                              <w:divsChild>
                                <w:div w:id="48058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2135144">
          <w:marLeft w:val="0"/>
          <w:marRight w:val="0"/>
          <w:marTop w:val="0"/>
          <w:marBottom w:val="0"/>
          <w:divBdr>
            <w:top w:val="none" w:sz="0" w:space="0" w:color="auto"/>
            <w:left w:val="none" w:sz="0" w:space="0" w:color="auto"/>
            <w:bottom w:val="none" w:sz="0" w:space="0" w:color="auto"/>
            <w:right w:val="none" w:sz="0" w:space="0" w:color="auto"/>
          </w:divBdr>
          <w:divsChild>
            <w:div w:id="2037269988">
              <w:marLeft w:val="0"/>
              <w:marRight w:val="0"/>
              <w:marTop w:val="0"/>
              <w:marBottom w:val="0"/>
              <w:divBdr>
                <w:top w:val="none" w:sz="0" w:space="0" w:color="auto"/>
                <w:left w:val="none" w:sz="0" w:space="0" w:color="auto"/>
                <w:bottom w:val="none" w:sz="0" w:space="0" w:color="auto"/>
                <w:right w:val="none" w:sz="0" w:space="0" w:color="auto"/>
              </w:divBdr>
              <w:divsChild>
                <w:div w:id="1162157435">
                  <w:marLeft w:val="0"/>
                  <w:marRight w:val="0"/>
                  <w:marTop w:val="0"/>
                  <w:marBottom w:val="0"/>
                  <w:divBdr>
                    <w:top w:val="none" w:sz="0" w:space="0" w:color="auto"/>
                    <w:left w:val="none" w:sz="0" w:space="0" w:color="auto"/>
                    <w:bottom w:val="none" w:sz="0" w:space="0" w:color="auto"/>
                    <w:right w:val="none" w:sz="0" w:space="0" w:color="auto"/>
                  </w:divBdr>
                  <w:divsChild>
                    <w:div w:id="1260604983">
                      <w:marLeft w:val="0"/>
                      <w:marRight w:val="0"/>
                      <w:marTop w:val="0"/>
                      <w:marBottom w:val="0"/>
                      <w:divBdr>
                        <w:top w:val="none" w:sz="0" w:space="0" w:color="auto"/>
                        <w:left w:val="none" w:sz="0" w:space="0" w:color="auto"/>
                        <w:bottom w:val="none" w:sz="0" w:space="0" w:color="auto"/>
                        <w:right w:val="none" w:sz="0" w:space="0" w:color="auto"/>
                      </w:divBdr>
                      <w:divsChild>
                        <w:div w:id="35468937">
                          <w:marLeft w:val="0"/>
                          <w:marRight w:val="0"/>
                          <w:marTop w:val="0"/>
                          <w:marBottom w:val="0"/>
                          <w:divBdr>
                            <w:top w:val="none" w:sz="0" w:space="0" w:color="auto"/>
                            <w:left w:val="none" w:sz="0" w:space="0" w:color="auto"/>
                            <w:bottom w:val="none" w:sz="0" w:space="0" w:color="auto"/>
                            <w:right w:val="none" w:sz="0" w:space="0" w:color="auto"/>
                          </w:divBdr>
                          <w:divsChild>
                            <w:div w:id="123236517">
                              <w:marLeft w:val="-150"/>
                              <w:marRight w:val="-150"/>
                              <w:marTop w:val="0"/>
                              <w:marBottom w:val="0"/>
                              <w:divBdr>
                                <w:top w:val="none" w:sz="0" w:space="0" w:color="auto"/>
                                <w:left w:val="none" w:sz="0" w:space="0" w:color="auto"/>
                                <w:bottom w:val="none" w:sz="0" w:space="0" w:color="auto"/>
                                <w:right w:val="none" w:sz="0" w:space="0" w:color="auto"/>
                              </w:divBdr>
                              <w:divsChild>
                                <w:div w:id="59810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382776">
                      <w:marLeft w:val="0"/>
                      <w:marRight w:val="0"/>
                      <w:marTop w:val="0"/>
                      <w:marBottom w:val="0"/>
                      <w:divBdr>
                        <w:top w:val="none" w:sz="0" w:space="0" w:color="auto"/>
                        <w:left w:val="none" w:sz="0" w:space="0" w:color="auto"/>
                        <w:bottom w:val="none" w:sz="0" w:space="0" w:color="auto"/>
                        <w:right w:val="none" w:sz="0" w:space="0" w:color="auto"/>
                      </w:divBdr>
                      <w:divsChild>
                        <w:div w:id="1779334062">
                          <w:marLeft w:val="0"/>
                          <w:marRight w:val="0"/>
                          <w:marTop w:val="0"/>
                          <w:marBottom w:val="0"/>
                          <w:divBdr>
                            <w:top w:val="none" w:sz="0" w:space="0" w:color="auto"/>
                            <w:left w:val="none" w:sz="0" w:space="0" w:color="auto"/>
                            <w:bottom w:val="none" w:sz="0" w:space="0" w:color="auto"/>
                            <w:right w:val="none" w:sz="0" w:space="0" w:color="auto"/>
                          </w:divBdr>
                          <w:divsChild>
                            <w:div w:id="548421706">
                              <w:marLeft w:val="-150"/>
                              <w:marRight w:val="-150"/>
                              <w:marTop w:val="0"/>
                              <w:marBottom w:val="0"/>
                              <w:divBdr>
                                <w:top w:val="none" w:sz="0" w:space="0" w:color="auto"/>
                                <w:left w:val="none" w:sz="0" w:space="0" w:color="auto"/>
                                <w:bottom w:val="none" w:sz="0" w:space="0" w:color="auto"/>
                                <w:right w:val="none" w:sz="0" w:space="0" w:color="auto"/>
                              </w:divBdr>
                              <w:divsChild>
                                <w:div w:id="83368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8868756">
          <w:marLeft w:val="0"/>
          <w:marRight w:val="0"/>
          <w:marTop w:val="0"/>
          <w:marBottom w:val="0"/>
          <w:divBdr>
            <w:top w:val="none" w:sz="0" w:space="0" w:color="auto"/>
            <w:left w:val="none" w:sz="0" w:space="0" w:color="auto"/>
            <w:bottom w:val="none" w:sz="0" w:space="0" w:color="auto"/>
            <w:right w:val="none" w:sz="0" w:space="0" w:color="auto"/>
          </w:divBdr>
          <w:divsChild>
            <w:div w:id="1364676061">
              <w:marLeft w:val="0"/>
              <w:marRight w:val="0"/>
              <w:marTop w:val="0"/>
              <w:marBottom w:val="0"/>
              <w:divBdr>
                <w:top w:val="none" w:sz="0" w:space="0" w:color="auto"/>
                <w:left w:val="none" w:sz="0" w:space="0" w:color="auto"/>
                <w:bottom w:val="none" w:sz="0" w:space="0" w:color="auto"/>
                <w:right w:val="none" w:sz="0" w:space="0" w:color="auto"/>
              </w:divBdr>
              <w:divsChild>
                <w:div w:id="1094935661">
                  <w:marLeft w:val="0"/>
                  <w:marRight w:val="0"/>
                  <w:marTop w:val="0"/>
                  <w:marBottom w:val="0"/>
                  <w:divBdr>
                    <w:top w:val="none" w:sz="0" w:space="0" w:color="auto"/>
                    <w:left w:val="none" w:sz="0" w:space="0" w:color="auto"/>
                    <w:bottom w:val="none" w:sz="0" w:space="0" w:color="auto"/>
                    <w:right w:val="none" w:sz="0" w:space="0" w:color="auto"/>
                  </w:divBdr>
                  <w:divsChild>
                    <w:div w:id="307128956">
                      <w:marLeft w:val="0"/>
                      <w:marRight w:val="0"/>
                      <w:marTop w:val="0"/>
                      <w:marBottom w:val="0"/>
                      <w:divBdr>
                        <w:top w:val="none" w:sz="0" w:space="0" w:color="auto"/>
                        <w:left w:val="none" w:sz="0" w:space="0" w:color="auto"/>
                        <w:bottom w:val="none" w:sz="0" w:space="0" w:color="auto"/>
                        <w:right w:val="none" w:sz="0" w:space="0" w:color="auto"/>
                      </w:divBdr>
                      <w:divsChild>
                        <w:div w:id="499472574">
                          <w:marLeft w:val="0"/>
                          <w:marRight w:val="0"/>
                          <w:marTop w:val="0"/>
                          <w:marBottom w:val="0"/>
                          <w:divBdr>
                            <w:top w:val="none" w:sz="0" w:space="0" w:color="auto"/>
                            <w:left w:val="none" w:sz="0" w:space="0" w:color="auto"/>
                            <w:bottom w:val="none" w:sz="0" w:space="0" w:color="auto"/>
                            <w:right w:val="none" w:sz="0" w:space="0" w:color="auto"/>
                          </w:divBdr>
                          <w:divsChild>
                            <w:div w:id="2052654812">
                              <w:marLeft w:val="-150"/>
                              <w:marRight w:val="-150"/>
                              <w:marTop w:val="0"/>
                              <w:marBottom w:val="0"/>
                              <w:divBdr>
                                <w:top w:val="none" w:sz="0" w:space="0" w:color="auto"/>
                                <w:left w:val="none" w:sz="0" w:space="0" w:color="auto"/>
                                <w:bottom w:val="none" w:sz="0" w:space="0" w:color="auto"/>
                                <w:right w:val="none" w:sz="0" w:space="0" w:color="auto"/>
                              </w:divBdr>
                              <w:divsChild>
                                <w:div w:id="105396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442745">
                      <w:marLeft w:val="0"/>
                      <w:marRight w:val="0"/>
                      <w:marTop w:val="0"/>
                      <w:marBottom w:val="0"/>
                      <w:divBdr>
                        <w:top w:val="none" w:sz="0" w:space="0" w:color="auto"/>
                        <w:left w:val="none" w:sz="0" w:space="0" w:color="auto"/>
                        <w:bottom w:val="none" w:sz="0" w:space="0" w:color="auto"/>
                        <w:right w:val="none" w:sz="0" w:space="0" w:color="auto"/>
                      </w:divBdr>
                      <w:divsChild>
                        <w:div w:id="562063298">
                          <w:marLeft w:val="0"/>
                          <w:marRight w:val="0"/>
                          <w:marTop w:val="0"/>
                          <w:marBottom w:val="0"/>
                          <w:divBdr>
                            <w:top w:val="none" w:sz="0" w:space="0" w:color="auto"/>
                            <w:left w:val="none" w:sz="0" w:space="0" w:color="auto"/>
                            <w:bottom w:val="none" w:sz="0" w:space="0" w:color="auto"/>
                            <w:right w:val="none" w:sz="0" w:space="0" w:color="auto"/>
                          </w:divBdr>
                          <w:divsChild>
                            <w:div w:id="810245030">
                              <w:marLeft w:val="-150"/>
                              <w:marRight w:val="-150"/>
                              <w:marTop w:val="0"/>
                              <w:marBottom w:val="0"/>
                              <w:divBdr>
                                <w:top w:val="none" w:sz="0" w:space="0" w:color="auto"/>
                                <w:left w:val="none" w:sz="0" w:space="0" w:color="auto"/>
                                <w:bottom w:val="none" w:sz="0" w:space="0" w:color="auto"/>
                                <w:right w:val="none" w:sz="0" w:space="0" w:color="auto"/>
                              </w:divBdr>
                              <w:divsChild>
                                <w:div w:id="113078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637123">
                      <w:marLeft w:val="0"/>
                      <w:marRight w:val="0"/>
                      <w:marTop w:val="0"/>
                      <w:marBottom w:val="0"/>
                      <w:divBdr>
                        <w:top w:val="none" w:sz="0" w:space="0" w:color="auto"/>
                        <w:left w:val="none" w:sz="0" w:space="0" w:color="auto"/>
                        <w:bottom w:val="none" w:sz="0" w:space="0" w:color="auto"/>
                        <w:right w:val="none" w:sz="0" w:space="0" w:color="auto"/>
                      </w:divBdr>
                      <w:divsChild>
                        <w:div w:id="554506149">
                          <w:marLeft w:val="0"/>
                          <w:marRight w:val="0"/>
                          <w:marTop w:val="0"/>
                          <w:marBottom w:val="0"/>
                          <w:divBdr>
                            <w:top w:val="none" w:sz="0" w:space="0" w:color="auto"/>
                            <w:left w:val="none" w:sz="0" w:space="0" w:color="auto"/>
                            <w:bottom w:val="none" w:sz="0" w:space="0" w:color="auto"/>
                            <w:right w:val="none" w:sz="0" w:space="0" w:color="auto"/>
                          </w:divBdr>
                        </w:div>
                      </w:divsChild>
                    </w:div>
                    <w:div w:id="1028674906">
                      <w:marLeft w:val="0"/>
                      <w:marRight w:val="0"/>
                      <w:marTop w:val="0"/>
                      <w:marBottom w:val="0"/>
                      <w:divBdr>
                        <w:top w:val="none" w:sz="0" w:space="0" w:color="auto"/>
                        <w:left w:val="none" w:sz="0" w:space="0" w:color="auto"/>
                        <w:bottom w:val="none" w:sz="0" w:space="0" w:color="auto"/>
                        <w:right w:val="none" w:sz="0" w:space="0" w:color="auto"/>
                      </w:divBdr>
                      <w:divsChild>
                        <w:div w:id="1961181383">
                          <w:marLeft w:val="0"/>
                          <w:marRight w:val="0"/>
                          <w:marTop w:val="0"/>
                          <w:marBottom w:val="0"/>
                          <w:divBdr>
                            <w:top w:val="none" w:sz="0" w:space="0" w:color="auto"/>
                            <w:left w:val="none" w:sz="0" w:space="0" w:color="auto"/>
                            <w:bottom w:val="none" w:sz="0" w:space="0" w:color="auto"/>
                            <w:right w:val="none" w:sz="0" w:space="0" w:color="auto"/>
                          </w:divBdr>
                          <w:divsChild>
                            <w:div w:id="1881630850">
                              <w:marLeft w:val="-150"/>
                              <w:marRight w:val="-150"/>
                              <w:marTop w:val="0"/>
                              <w:marBottom w:val="0"/>
                              <w:divBdr>
                                <w:top w:val="none" w:sz="0" w:space="0" w:color="auto"/>
                                <w:left w:val="none" w:sz="0" w:space="0" w:color="auto"/>
                                <w:bottom w:val="none" w:sz="0" w:space="0" w:color="auto"/>
                                <w:right w:val="none" w:sz="0" w:space="0" w:color="auto"/>
                              </w:divBdr>
                              <w:divsChild>
                                <w:div w:id="80277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403711">
                      <w:marLeft w:val="0"/>
                      <w:marRight w:val="0"/>
                      <w:marTop w:val="0"/>
                      <w:marBottom w:val="0"/>
                      <w:divBdr>
                        <w:top w:val="none" w:sz="0" w:space="0" w:color="auto"/>
                        <w:left w:val="none" w:sz="0" w:space="0" w:color="auto"/>
                        <w:bottom w:val="none" w:sz="0" w:space="0" w:color="auto"/>
                        <w:right w:val="none" w:sz="0" w:space="0" w:color="auto"/>
                      </w:divBdr>
                      <w:divsChild>
                        <w:div w:id="207940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1357231">
      <w:bodyDiv w:val="1"/>
      <w:marLeft w:val="0"/>
      <w:marRight w:val="0"/>
      <w:marTop w:val="0"/>
      <w:marBottom w:val="0"/>
      <w:divBdr>
        <w:top w:val="none" w:sz="0" w:space="0" w:color="auto"/>
        <w:left w:val="none" w:sz="0" w:space="0" w:color="auto"/>
        <w:bottom w:val="none" w:sz="0" w:space="0" w:color="auto"/>
        <w:right w:val="none" w:sz="0" w:space="0" w:color="auto"/>
      </w:divBdr>
      <w:divsChild>
        <w:div w:id="219748797">
          <w:marLeft w:val="0"/>
          <w:marRight w:val="0"/>
          <w:marTop w:val="0"/>
          <w:marBottom w:val="0"/>
          <w:divBdr>
            <w:top w:val="none" w:sz="0" w:space="0" w:color="auto"/>
            <w:left w:val="none" w:sz="0" w:space="0" w:color="auto"/>
            <w:bottom w:val="none" w:sz="0" w:space="0" w:color="auto"/>
            <w:right w:val="none" w:sz="0" w:space="0" w:color="auto"/>
          </w:divBdr>
          <w:divsChild>
            <w:div w:id="1643923258">
              <w:marLeft w:val="0"/>
              <w:marRight w:val="0"/>
              <w:marTop w:val="0"/>
              <w:marBottom w:val="0"/>
              <w:divBdr>
                <w:top w:val="none" w:sz="0" w:space="0" w:color="auto"/>
                <w:left w:val="none" w:sz="0" w:space="0" w:color="auto"/>
                <w:bottom w:val="none" w:sz="0" w:space="0" w:color="auto"/>
                <w:right w:val="none" w:sz="0" w:space="0" w:color="auto"/>
              </w:divBdr>
              <w:divsChild>
                <w:div w:id="1444811159">
                  <w:marLeft w:val="0"/>
                  <w:marRight w:val="0"/>
                  <w:marTop w:val="0"/>
                  <w:marBottom w:val="0"/>
                  <w:divBdr>
                    <w:top w:val="none" w:sz="0" w:space="0" w:color="auto"/>
                    <w:left w:val="none" w:sz="0" w:space="0" w:color="auto"/>
                    <w:bottom w:val="none" w:sz="0" w:space="0" w:color="auto"/>
                    <w:right w:val="none" w:sz="0" w:space="0" w:color="auto"/>
                  </w:divBdr>
                  <w:divsChild>
                    <w:div w:id="1993637228">
                      <w:marLeft w:val="0"/>
                      <w:marRight w:val="0"/>
                      <w:marTop w:val="0"/>
                      <w:marBottom w:val="0"/>
                      <w:divBdr>
                        <w:top w:val="none" w:sz="0" w:space="0" w:color="auto"/>
                        <w:left w:val="none" w:sz="0" w:space="0" w:color="auto"/>
                        <w:bottom w:val="none" w:sz="0" w:space="0" w:color="auto"/>
                        <w:right w:val="none" w:sz="0" w:space="0" w:color="auto"/>
                      </w:divBdr>
                      <w:divsChild>
                        <w:div w:id="2113669130">
                          <w:marLeft w:val="0"/>
                          <w:marRight w:val="0"/>
                          <w:marTop w:val="0"/>
                          <w:marBottom w:val="0"/>
                          <w:divBdr>
                            <w:top w:val="none" w:sz="0" w:space="0" w:color="CCCCCC"/>
                            <w:left w:val="none" w:sz="0" w:space="0" w:color="CCCCCC"/>
                            <w:bottom w:val="none" w:sz="0" w:space="0" w:color="CCCCCC"/>
                            <w:right w:val="none" w:sz="0" w:space="0" w:color="CCCCCC"/>
                          </w:divBdr>
                          <w:divsChild>
                            <w:div w:id="395855408">
                              <w:marLeft w:val="0"/>
                              <w:marRight w:val="0"/>
                              <w:marTop w:val="0"/>
                              <w:marBottom w:val="0"/>
                              <w:divBdr>
                                <w:top w:val="none" w:sz="0" w:space="0" w:color="auto"/>
                                <w:left w:val="none" w:sz="0" w:space="0" w:color="auto"/>
                                <w:bottom w:val="none" w:sz="0" w:space="0" w:color="auto"/>
                                <w:right w:val="none" w:sz="0" w:space="0" w:color="auto"/>
                              </w:divBdr>
                            </w:div>
                            <w:div w:id="99969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704848">
          <w:marLeft w:val="0"/>
          <w:marRight w:val="0"/>
          <w:marTop w:val="0"/>
          <w:marBottom w:val="0"/>
          <w:divBdr>
            <w:top w:val="none" w:sz="0" w:space="0" w:color="auto"/>
            <w:left w:val="none" w:sz="0" w:space="0" w:color="auto"/>
            <w:bottom w:val="none" w:sz="0" w:space="0" w:color="auto"/>
            <w:right w:val="none" w:sz="0" w:space="0" w:color="auto"/>
          </w:divBdr>
          <w:divsChild>
            <w:div w:id="294143626">
              <w:marLeft w:val="0"/>
              <w:marRight w:val="0"/>
              <w:marTop w:val="0"/>
              <w:marBottom w:val="0"/>
              <w:divBdr>
                <w:top w:val="none" w:sz="0" w:space="0" w:color="auto"/>
                <w:left w:val="none" w:sz="0" w:space="0" w:color="auto"/>
                <w:bottom w:val="none" w:sz="0" w:space="0" w:color="auto"/>
                <w:right w:val="none" w:sz="0" w:space="0" w:color="auto"/>
              </w:divBdr>
              <w:divsChild>
                <w:div w:id="1956714548">
                  <w:marLeft w:val="0"/>
                  <w:marRight w:val="0"/>
                  <w:marTop w:val="0"/>
                  <w:marBottom w:val="0"/>
                  <w:divBdr>
                    <w:top w:val="none" w:sz="0" w:space="0" w:color="auto"/>
                    <w:left w:val="none" w:sz="0" w:space="0" w:color="auto"/>
                    <w:bottom w:val="none" w:sz="0" w:space="0" w:color="auto"/>
                    <w:right w:val="none" w:sz="0" w:space="0" w:color="auto"/>
                  </w:divBdr>
                  <w:divsChild>
                    <w:div w:id="1984384058">
                      <w:marLeft w:val="0"/>
                      <w:marRight w:val="0"/>
                      <w:marTop w:val="0"/>
                      <w:marBottom w:val="0"/>
                      <w:divBdr>
                        <w:top w:val="none" w:sz="0" w:space="0" w:color="auto"/>
                        <w:left w:val="none" w:sz="0" w:space="0" w:color="auto"/>
                        <w:bottom w:val="none" w:sz="0" w:space="0" w:color="auto"/>
                        <w:right w:val="none" w:sz="0" w:space="0" w:color="auto"/>
                      </w:divBdr>
                      <w:divsChild>
                        <w:div w:id="454062665">
                          <w:marLeft w:val="0"/>
                          <w:marRight w:val="0"/>
                          <w:marTop w:val="0"/>
                          <w:marBottom w:val="0"/>
                          <w:divBdr>
                            <w:top w:val="none" w:sz="0" w:space="0" w:color="auto"/>
                            <w:left w:val="none" w:sz="0" w:space="0" w:color="auto"/>
                            <w:bottom w:val="none" w:sz="0" w:space="0" w:color="auto"/>
                            <w:right w:val="none" w:sz="0" w:space="0" w:color="auto"/>
                          </w:divBdr>
                          <w:divsChild>
                            <w:div w:id="2026243420">
                              <w:marLeft w:val="-150"/>
                              <w:marRight w:val="-150"/>
                              <w:marTop w:val="0"/>
                              <w:marBottom w:val="0"/>
                              <w:divBdr>
                                <w:top w:val="none" w:sz="0" w:space="0" w:color="auto"/>
                                <w:left w:val="none" w:sz="0" w:space="0" w:color="auto"/>
                                <w:bottom w:val="none" w:sz="0" w:space="0" w:color="auto"/>
                                <w:right w:val="none" w:sz="0" w:space="0" w:color="auto"/>
                              </w:divBdr>
                              <w:divsChild>
                                <w:div w:id="138440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8010837">
          <w:marLeft w:val="0"/>
          <w:marRight w:val="0"/>
          <w:marTop w:val="0"/>
          <w:marBottom w:val="0"/>
          <w:divBdr>
            <w:top w:val="none" w:sz="0" w:space="0" w:color="auto"/>
            <w:left w:val="none" w:sz="0" w:space="0" w:color="auto"/>
            <w:bottom w:val="none" w:sz="0" w:space="0" w:color="auto"/>
            <w:right w:val="none" w:sz="0" w:space="0" w:color="auto"/>
          </w:divBdr>
          <w:divsChild>
            <w:div w:id="1620843316">
              <w:marLeft w:val="0"/>
              <w:marRight w:val="0"/>
              <w:marTop w:val="0"/>
              <w:marBottom w:val="0"/>
              <w:divBdr>
                <w:top w:val="none" w:sz="0" w:space="0" w:color="auto"/>
                <w:left w:val="none" w:sz="0" w:space="0" w:color="auto"/>
                <w:bottom w:val="none" w:sz="0" w:space="0" w:color="auto"/>
                <w:right w:val="none" w:sz="0" w:space="0" w:color="auto"/>
              </w:divBdr>
              <w:divsChild>
                <w:div w:id="837576023">
                  <w:marLeft w:val="0"/>
                  <w:marRight w:val="0"/>
                  <w:marTop w:val="0"/>
                  <w:marBottom w:val="0"/>
                  <w:divBdr>
                    <w:top w:val="none" w:sz="0" w:space="0" w:color="auto"/>
                    <w:left w:val="none" w:sz="0" w:space="0" w:color="auto"/>
                    <w:bottom w:val="none" w:sz="0" w:space="0" w:color="auto"/>
                    <w:right w:val="none" w:sz="0" w:space="0" w:color="auto"/>
                  </w:divBdr>
                  <w:divsChild>
                    <w:div w:id="1615945758">
                      <w:marLeft w:val="0"/>
                      <w:marRight w:val="0"/>
                      <w:marTop w:val="0"/>
                      <w:marBottom w:val="0"/>
                      <w:divBdr>
                        <w:top w:val="none" w:sz="0" w:space="0" w:color="auto"/>
                        <w:left w:val="none" w:sz="0" w:space="0" w:color="auto"/>
                        <w:bottom w:val="none" w:sz="0" w:space="0" w:color="auto"/>
                        <w:right w:val="none" w:sz="0" w:space="0" w:color="auto"/>
                      </w:divBdr>
                      <w:divsChild>
                        <w:div w:id="1211720797">
                          <w:marLeft w:val="0"/>
                          <w:marRight w:val="0"/>
                          <w:marTop w:val="0"/>
                          <w:marBottom w:val="0"/>
                          <w:divBdr>
                            <w:top w:val="none" w:sz="0" w:space="0" w:color="auto"/>
                            <w:left w:val="none" w:sz="0" w:space="0" w:color="auto"/>
                            <w:bottom w:val="none" w:sz="0" w:space="0" w:color="auto"/>
                            <w:right w:val="none" w:sz="0" w:space="0" w:color="auto"/>
                          </w:divBdr>
                          <w:divsChild>
                            <w:div w:id="409276302">
                              <w:marLeft w:val="-150"/>
                              <w:marRight w:val="-150"/>
                              <w:marTop w:val="0"/>
                              <w:marBottom w:val="0"/>
                              <w:divBdr>
                                <w:top w:val="none" w:sz="0" w:space="0" w:color="auto"/>
                                <w:left w:val="none" w:sz="0" w:space="0" w:color="auto"/>
                                <w:bottom w:val="none" w:sz="0" w:space="0" w:color="auto"/>
                                <w:right w:val="none" w:sz="0" w:space="0" w:color="auto"/>
                              </w:divBdr>
                              <w:divsChild>
                                <w:div w:id="35600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537866">
                      <w:marLeft w:val="0"/>
                      <w:marRight w:val="0"/>
                      <w:marTop w:val="0"/>
                      <w:marBottom w:val="0"/>
                      <w:divBdr>
                        <w:top w:val="none" w:sz="0" w:space="0" w:color="auto"/>
                        <w:left w:val="none" w:sz="0" w:space="0" w:color="auto"/>
                        <w:bottom w:val="none" w:sz="0" w:space="0" w:color="auto"/>
                        <w:right w:val="none" w:sz="0" w:space="0" w:color="auto"/>
                      </w:divBdr>
                      <w:divsChild>
                        <w:div w:id="1837644353">
                          <w:marLeft w:val="0"/>
                          <w:marRight w:val="0"/>
                          <w:marTop w:val="0"/>
                          <w:marBottom w:val="0"/>
                          <w:divBdr>
                            <w:top w:val="none" w:sz="0" w:space="0" w:color="auto"/>
                            <w:left w:val="none" w:sz="0" w:space="0" w:color="auto"/>
                            <w:bottom w:val="none" w:sz="0" w:space="0" w:color="auto"/>
                            <w:right w:val="none" w:sz="0" w:space="0" w:color="auto"/>
                          </w:divBdr>
                          <w:divsChild>
                            <w:div w:id="968508233">
                              <w:marLeft w:val="-150"/>
                              <w:marRight w:val="-150"/>
                              <w:marTop w:val="0"/>
                              <w:marBottom w:val="0"/>
                              <w:divBdr>
                                <w:top w:val="none" w:sz="0" w:space="0" w:color="auto"/>
                                <w:left w:val="none" w:sz="0" w:space="0" w:color="auto"/>
                                <w:bottom w:val="none" w:sz="0" w:space="0" w:color="auto"/>
                                <w:right w:val="none" w:sz="0" w:space="0" w:color="auto"/>
                              </w:divBdr>
                              <w:divsChild>
                                <w:div w:id="164385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962297">
          <w:marLeft w:val="0"/>
          <w:marRight w:val="0"/>
          <w:marTop w:val="0"/>
          <w:marBottom w:val="0"/>
          <w:divBdr>
            <w:top w:val="none" w:sz="0" w:space="0" w:color="auto"/>
            <w:left w:val="none" w:sz="0" w:space="0" w:color="auto"/>
            <w:bottom w:val="none" w:sz="0" w:space="0" w:color="auto"/>
            <w:right w:val="none" w:sz="0" w:space="0" w:color="auto"/>
          </w:divBdr>
          <w:divsChild>
            <w:div w:id="1899171433">
              <w:marLeft w:val="0"/>
              <w:marRight w:val="0"/>
              <w:marTop w:val="0"/>
              <w:marBottom w:val="0"/>
              <w:divBdr>
                <w:top w:val="none" w:sz="0" w:space="0" w:color="auto"/>
                <w:left w:val="none" w:sz="0" w:space="0" w:color="auto"/>
                <w:bottom w:val="none" w:sz="0" w:space="0" w:color="auto"/>
                <w:right w:val="none" w:sz="0" w:space="0" w:color="auto"/>
              </w:divBdr>
              <w:divsChild>
                <w:div w:id="1111320212">
                  <w:marLeft w:val="0"/>
                  <w:marRight w:val="0"/>
                  <w:marTop w:val="0"/>
                  <w:marBottom w:val="0"/>
                  <w:divBdr>
                    <w:top w:val="none" w:sz="0" w:space="0" w:color="auto"/>
                    <w:left w:val="none" w:sz="0" w:space="0" w:color="auto"/>
                    <w:bottom w:val="none" w:sz="0" w:space="0" w:color="auto"/>
                    <w:right w:val="none" w:sz="0" w:space="0" w:color="auto"/>
                  </w:divBdr>
                  <w:divsChild>
                    <w:div w:id="755370962">
                      <w:marLeft w:val="0"/>
                      <w:marRight w:val="0"/>
                      <w:marTop w:val="0"/>
                      <w:marBottom w:val="0"/>
                      <w:divBdr>
                        <w:top w:val="none" w:sz="0" w:space="0" w:color="auto"/>
                        <w:left w:val="none" w:sz="0" w:space="0" w:color="auto"/>
                        <w:bottom w:val="none" w:sz="0" w:space="0" w:color="auto"/>
                        <w:right w:val="none" w:sz="0" w:space="0" w:color="auto"/>
                      </w:divBdr>
                      <w:divsChild>
                        <w:div w:id="1729643336">
                          <w:marLeft w:val="0"/>
                          <w:marRight w:val="0"/>
                          <w:marTop w:val="0"/>
                          <w:marBottom w:val="0"/>
                          <w:divBdr>
                            <w:top w:val="none" w:sz="0" w:space="0" w:color="auto"/>
                            <w:left w:val="none" w:sz="0" w:space="0" w:color="auto"/>
                            <w:bottom w:val="none" w:sz="0" w:space="0" w:color="auto"/>
                            <w:right w:val="none" w:sz="0" w:space="0" w:color="auto"/>
                          </w:divBdr>
                          <w:divsChild>
                            <w:div w:id="450705841">
                              <w:marLeft w:val="-150"/>
                              <w:marRight w:val="-150"/>
                              <w:marTop w:val="0"/>
                              <w:marBottom w:val="0"/>
                              <w:divBdr>
                                <w:top w:val="none" w:sz="0" w:space="0" w:color="auto"/>
                                <w:left w:val="none" w:sz="0" w:space="0" w:color="auto"/>
                                <w:bottom w:val="none" w:sz="0" w:space="0" w:color="auto"/>
                                <w:right w:val="none" w:sz="0" w:space="0" w:color="auto"/>
                              </w:divBdr>
                              <w:divsChild>
                                <w:div w:id="74384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65681">
                      <w:marLeft w:val="0"/>
                      <w:marRight w:val="0"/>
                      <w:marTop w:val="0"/>
                      <w:marBottom w:val="0"/>
                      <w:divBdr>
                        <w:top w:val="none" w:sz="0" w:space="0" w:color="auto"/>
                        <w:left w:val="none" w:sz="0" w:space="0" w:color="auto"/>
                        <w:bottom w:val="none" w:sz="0" w:space="0" w:color="auto"/>
                        <w:right w:val="none" w:sz="0" w:space="0" w:color="auto"/>
                      </w:divBdr>
                      <w:divsChild>
                        <w:div w:id="303046381">
                          <w:marLeft w:val="0"/>
                          <w:marRight w:val="0"/>
                          <w:marTop w:val="0"/>
                          <w:marBottom w:val="0"/>
                          <w:divBdr>
                            <w:top w:val="none" w:sz="0" w:space="0" w:color="auto"/>
                            <w:left w:val="none" w:sz="0" w:space="0" w:color="auto"/>
                            <w:bottom w:val="none" w:sz="0" w:space="0" w:color="auto"/>
                            <w:right w:val="none" w:sz="0" w:space="0" w:color="auto"/>
                          </w:divBdr>
                          <w:divsChild>
                            <w:div w:id="2056813787">
                              <w:marLeft w:val="-150"/>
                              <w:marRight w:val="-150"/>
                              <w:marTop w:val="0"/>
                              <w:marBottom w:val="0"/>
                              <w:divBdr>
                                <w:top w:val="none" w:sz="0" w:space="0" w:color="auto"/>
                                <w:left w:val="none" w:sz="0" w:space="0" w:color="auto"/>
                                <w:bottom w:val="none" w:sz="0" w:space="0" w:color="auto"/>
                                <w:right w:val="none" w:sz="0" w:space="0" w:color="auto"/>
                              </w:divBdr>
                              <w:divsChild>
                                <w:div w:id="39744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1915746">
          <w:marLeft w:val="0"/>
          <w:marRight w:val="0"/>
          <w:marTop w:val="0"/>
          <w:marBottom w:val="0"/>
          <w:divBdr>
            <w:top w:val="none" w:sz="0" w:space="0" w:color="auto"/>
            <w:left w:val="none" w:sz="0" w:space="0" w:color="auto"/>
            <w:bottom w:val="none" w:sz="0" w:space="0" w:color="auto"/>
            <w:right w:val="none" w:sz="0" w:space="0" w:color="auto"/>
          </w:divBdr>
          <w:divsChild>
            <w:div w:id="1135829342">
              <w:marLeft w:val="0"/>
              <w:marRight w:val="0"/>
              <w:marTop w:val="0"/>
              <w:marBottom w:val="0"/>
              <w:divBdr>
                <w:top w:val="none" w:sz="0" w:space="0" w:color="auto"/>
                <w:left w:val="none" w:sz="0" w:space="0" w:color="auto"/>
                <w:bottom w:val="none" w:sz="0" w:space="0" w:color="auto"/>
                <w:right w:val="none" w:sz="0" w:space="0" w:color="auto"/>
              </w:divBdr>
              <w:divsChild>
                <w:div w:id="437061831">
                  <w:marLeft w:val="0"/>
                  <w:marRight w:val="0"/>
                  <w:marTop w:val="0"/>
                  <w:marBottom w:val="0"/>
                  <w:divBdr>
                    <w:top w:val="none" w:sz="0" w:space="0" w:color="auto"/>
                    <w:left w:val="none" w:sz="0" w:space="0" w:color="auto"/>
                    <w:bottom w:val="none" w:sz="0" w:space="0" w:color="auto"/>
                    <w:right w:val="none" w:sz="0" w:space="0" w:color="auto"/>
                  </w:divBdr>
                  <w:divsChild>
                    <w:div w:id="1395810420">
                      <w:marLeft w:val="0"/>
                      <w:marRight w:val="0"/>
                      <w:marTop w:val="0"/>
                      <w:marBottom w:val="0"/>
                      <w:divBdr>
                        <w:top w:val="none" w:sz="0" w:space="0" w:color="auto"/>
                        <w:left w:val="none" w:sz="0" w:space="0" w:color="auto"/>
                        <w:bottom w:val="none" w:sz="0" w:space="0" w:color="auto"/>
                        <w:right w:val="none" w:sz="0" w:space="0" w:color="auto"/>
                      </w:divBdr>
                      <w:divsChild>
                        <w:div w:id="145247069">
                          <w:marLeft w:val="0"/>
                          <w:marRight w:val="0"/>
                          <w:marTop w:val="0"/>
                          <w:marBottom w:val="0"/>
                          <w:divBdr>
                            <w:top w:val="none" w:sz="0" w:space="0" w:color="auto"/>
                            <w:left w:val="none" w:sz="0" w:space="0" w:color="auto"/>
                            <w:bottom w:val="none" w:sz="0" w:space="0" w:color="auto"/>
                            <w:right w:val="none" w:sz="0" w:space="0" w:color="auto"/>
                          </w:divBdr>
                          <w:divsChild>
                            <w:div w:id="1033916692">
                              <w:marLeft w:val="-150"/>
                              <w:marRight w:val="-150"/>
                              <w:marTop w:val="0"/>
                              <w:marBottom w:val="0"/>
                              <w:divBdr>
                                <w:top w:val="none" w:sz="0" w:space="0" w:color="auto"/>
                                <w:left w:val="none" w:sz="0" w:space="0" w:color="auto"/>
                                <w:bottom w:val="none" w:sz="0" w:space="0" w:color="auto"/>
                                <w:right w:val="none" w:sz="0" w:space="0" w:color="auto"/>
                              </w:divBdr>
                              <w:divsChild>
                                <w:div w:id="147621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325071">
                      <w:marLeft w:val="0"/>
                      <w:marRight w:val="0"/>
                      <w:marTop w:val="0"/>
                      <w:marBottom w:val="0"/>
                      <w:divBdr>
                        <w:top w:val="none" w:sz="0" w:space="0" w:color="auto"/>
                        <w:left w:val="none" w:sz="0" w:space="0" w:color="auto"/>
                        <w:bottom w:val="none" w:sz="0" w:space="0" w:color="auto"/>
                        <w:right w:val="none" w:sz="0" w:space="0" w:color="auto"/>
                      </w:divBdr>
                      <w:divsChild>
                        <w:div w:id="1904561121">
                          <w:marLeft w:val="0"/>
                          <w:marRight w:val="0"/>
                          <w:marTop w:val="0"/>
                          <w:marBottom w:val="0"/>
                          <w:divBdr>
                            <w:top w:val="none" w:sz="0" w:space="0" w:color="auto"/>
                            <w:left w:val="none" w:sz="0" w:space="0" w:color="auto"/>
                            <w:bottom w:val="none" w:sz="0" w:space="0" w:color="auto"/>
                            <w:right w:val="none" w:sz="0" w:space="0" w:color="auto"/>
                          </w:divBdr>
                          <w:divsChild>
                            <w:div w:id="468131348">
                              <w:marLeft w:val="-150"/>
                              <w:marRight w:val="-150"/>
                              <w:marTop w:val="0"/>
                              <w:marBottom w:val="0"/>
                              <w:divBdr>
                                <w:top w:val="none" w:sz="0" w:space="0" w:color="auto"/>
                                <w:left w:val="none" w:sz="0" w:space="0" w:color="auto"/>
                                <w:bottom w:val="none" w:sz="0" w:space="0" w:color="auto"/>
                                <w:right w:val="none" w:sz="0" w:space="0" w:color="auto"/>
                              </w:divBdr>
                              <w:divsChild>
                                <w:div w:id="175820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7929">
                      <w:marLeft w:val="0"/>
                      <w:marRight w:val="0"/>
                      <w:marTop w:val="0"/>
                      <w:marBottom w:val="0"/>
                      <w:divBdr>
                        <w:top w:val="none" w:sz="0" w:space="0" w:color="auto"/>
                        <w:left w:val="none" w:sz="0" w:space="0" w:color="auto"/>
                        <w:bottom w:val="none" w:sz="0" w:space="0" w:color="auto"/>
                        <w:right w:val="none" w:sz="0" w:space="0" w:color="auto"/>
                      </w:divBdr>
                      <w:divsChild>
                        <w:div w:id="1765880879">
                          <w:marLeft w:val="0"/>
                          <w:marRight w:val="0"/>
                          <w:marTop w:val="0"/>
                          <w:marBottom w:val="0"/>
                          <w:divBdr>
                            <w:top w:val="none" w:sz="0" w:space="0" w:color="auto"/>
                            <w:left w:val="none" w:sz="0" w:space="0" w:color="auto"/>
                            <w:bottom w:val="none" w:sz="0" w:space="0" w:color="auto"/>
                            <w:right w:val="none" w:sz="0" w:space="0" w:color="auto"/>
                          </w:divBdr>
                        </w:div>
                      </w:divsChild>
                    </w:div>
                    <w:div w:id="343095657">
                      <w:marLeft w:val="0"/>
                      <w:marRight w:val="0"/>
                      <w:marTop w:val="0"/>
                      <w:marBottom w:val="0"/>
                      <w:divBdr>
                        <w:top w:val="none" w:sz="0" w:space="0" w:color="auto"/>
                        <w:left w:val="none" w:sz="0" w:space="0" w:color="auto"/>
                        <w:bottom w:val="none" w:sz="0" w:space="0" w:color="auto"/>
                        <w:right w:val="none" w:sz="0" w:space="0" w:color="auto"/>
                      </w:divBdr>
                      <w:divsChild>
                        <w:div w:id="797651615">
                          <w:marLeft w:val="0"/>
                          <w:marRight w:val="0"/>
                          <w:marTop w:val="0"/>
                          <w:marBottom w:val="0"/>
                          <w:divBdr>
                            <w:top w:val="none" w:sz="0" w:space="0" w:color="auto"/>
                            <w:left w:val="none" w:sz="0" w:space="0" w:color="auto"/>
                            <w:bottom w:val="none" w:sz="0" w:space="0" w:color="auto"/>
                            <w:right w:val="none" w:sz="0" w:space="0" w:color="auto"/>
                          </w:divBdr>
                          <w:divsChild>
                            <w:div w:id="24914438">
                              <w:marLeft w:val="-150"/>
                              <w:marRight w:val="-150"/>
                              <w:marTop w:val="0"/>
                              <w:marBottom w:val="0"/>
                              <w:divBdr>
                                <w:top w:val="none" w:sz="0" w:space="0" w:color="auto"/>
                                <w:left w:val="none" w:sz="0" w:space="0" w:color="auto"/>
                                <w:bottom w:val="none" w:sz="0" w:space="0" w:color="auto"/>
                                <w:right w:val="none" w:sz="0" w:space="0" w:color="auto"/>
                              </w:divBdr>
                              <w:divsChild>
                                <w:div w:id="34914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1819782">
          <w:marLeft w:val="0"/>
          <w:marRight w:val="0"/>
          <w:marTop w:val="0"/>
          <w:marBottom w:val="0"/>
          <w:divBdr>
            <w:top w:val="none" w:sz="0" w:space="0" w:color="auto"/>
            <w:left w:val="none" w:sz="0" w:space="0" w:color="auto"/>
            <w:bottom w:val="none" w:sz="0" w:space="0" w:color="auto"/>
            <w:right w:val="none" w:sz="0" w:space="0" w:color="auto"/>
          </w:divBdr>
          <w:divsChild>
            <w:div w:id="1321497627">
              <w:marLeft w:val="0"/>
              <w:marRight w:val="0"/>
              <w:marTop w:val="0"/>
              <w:marBottom w:val="0"/>
              <w:divBdr>
                <w:top w:val="none" w:sz="0" w:space="0" w:color="auto"/>
                <w:left w:val="none" w:sz="0" w:space="0" w:color="auto"/>
                <w:bottom w:val="none" w:sz="0" w:space="0" w:color="auto"/>
                <w:right w:val="none" w:sz="0" w:space="0" w:color="auto"/>
              </w:divBdr>
              <w:divsChild>
                <w:div w:id="226651299">
                  <w:marLeft w:val="0"/>
                  <w:marRight w:val="0"/>
                  <w:marTop w:val="0"/>
                  <w:marBottom w:val="0"/>
                  <w:divBdr>
                    <w:top w:val="none" w:sz="0" w:space="0" w:color="auto"/>
                    <w:left w:val="none" w:sz="0" w:space="0" w:color="auto"/>
                    <w:bottom w:val="none" w:sz="0" w:space="0" w:color="auto"/>
                    <w:right w:val="none" w:sz="0" w:space="0" w:color="auto"/>
                  </w:divBdr>
                  <w:divsChild>
                    <w:div w:id="1143035313">
                      <w:marLeft w:val="0"/>
                      <w:marRight w:val="0"/>
                      <w:marTop w:val="0"/>
                      <w:marBottom w:val="0"/>
                      <w:divBdr>
                        <w:top w:val="none" w:sz="0" w:space="0" w:color="auto"/>
                        <w:left w:val="none" w:sz="0" w:space="0" w:color="auto"/>
                        <w:bottom w:val="none" w:sz="0" w:space="0" w:color="auto"/>
                        <w:right w:val="none" w:sz="0" w:space="0" w:color="auto"/>
                      </w:divBdr>
                      <w:divsChild>
                        <w:div w:id="969822325">
                          <w:marLeft w:val="0"/>
                          <w:marRight w:val="0"/>
                          <w:marTop w:val="0"/>
                          <w:marBottom w:val="0"/>
                          <w:divBdr>
                            <w:top w:val="none" w:sz="0" w:space="0" w:color="auto"/>
                            <w:left w:val="none" w:sz="0" w:space="0" w:color="auto"/>
                            <w:bottom w:val="none" w:sz="0" w:space="0" w:color="auto"/>
                            <w:right w:val="none" w:sz="0" w:space="0" w:color="auto"/>
                          </w:divBdr>
                          <w:divsChild>
                            <w:div w:id="906570510">
                              <w:marLeft w:val="-150"/>
                              <w:marRight w:val="-150"/>
                              <w:marTop w:val="0"/>
                              <w:marBottom w:val="0"/>
                              <w:divBdr>
                                <w:top w:val="none" w:sz="0" w:space="0" w:color="auto"/>
                                <w:left w:val="none" w:sz="0" w:space="0" w:color="auto"/>
                                <w:bottom w:val="none" w:sz="0" w:space="0" w:color="auto"/>
                                <w:right w:val="none" w:sz="0" w:space="0" w:color="auto"/>
                              </w:divBdr>
                              <w:divsChild>
                                <w:div w:id="85315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348018">
                      <w:marLeft w:val="0"/>
                      <w:marRight w:val="0"/>
                      <w:marTop w:val="0"/>
                      <w:marBottom w:val="0"/>
                      <w:divBdr>
                        <w:top w:val="none" w:sz="0" w:space="0" w:color="auto"/>
                        <w:left w:val="none" w:sz="0" w:space="0" w:color="auto"/>
                        <w:bottom w:val="none" w:sz="0" w:space="0" w:color="auto"/>
                        <w:right w:val="none" w:sz="0" w:space="0" w:color="auto"/>
                      </w:divBdr>
                      <w:divsChild>
                        <w:div w:id="2066181150">
                          <w:marLeft w:val="0"/>
                          <w:marRight w:val="0"/>
                          <w:marTop w:val="0"/>
                          <w:marBottom w:val="0"/>
                          <w:divBdr>
                            <w:top w:val="none" w:sz="0" w:space="0" w:color="auto"/>
                            <w:left w:val="none" w:sz="0" w:space="0" w:color="auto"/>
                            <w:bottom w:val="none" w:sz="0" w:space="0" w:color="auto"/>
                            <w:right w:val="none" w:sz="0" w:space="0" w:color="auto"/>
                          </w:divBdr>
                          <w:divsChild>
                            <w:div w:id="280766440">
                              <w:marLeft w:val="-150"/>
                              <w:marRight w:val="-150"/>
                              <w:marTop w:val="0"/>
                              <w:marBottom w:val="0"/>
                              <w:divBdr>
                                <w:top w:val="none" w:sz="0" w:space="0" w:color="auto"/>
                                <w:left w:val="none" w:sz="0" w:space="0" w:color="auto"/>
                                <w:bottom w:val="none" w:sz="0" w:space="0" w:color="auto"/>
                                <w:right w:val="none" w:sz="0" w:space="0" w:color="auto"/>
                              </w:divBdr>
                              <w:divsChild>
                                <w:div w:id="2232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769773">
                      <w:marLeft w:val="0"/>
                      <w:marRight w:val="0"/>
                      <w:marTop w:val="0"/>
                      <w:marBottom w:val="0"/>
                      <w:divBdr>
                        <w:top w:val="none" w:sz="0" w:space="0" w:color="auto"/>
                        <w:left w:val="none" w:sz="0" w:space="0" w:color="auto"/>
                        <w:bottom w:val="none" w:sz="0" w:space="0" w:color="auto"/>
                        <w:right w:val="none" w:sz="0" w:space="0" w:color="auto"/>
                      </w:divBdr>
                      <w:divsChild>
                        <w:div w:id="1248927328">
                          <w:marLeft w:val="0"/>
                          <w:marRight w:val="0"/>
                          <w:marTop w:val="0"/>
                          <w:marBottom w:val="0"/>
                          <w:divBdr>
                            <w:top w:val="none" w:sz="0" w:space="0" w:color="auto"/>
                            <w:left w:val="none" w:sz="0" w:space="0" w:color="auto"/>
                            <w:bottom w:val="none" w:sz="0" w:space="0" w:color="auto"/>
                            <w:right w:val="none" w:sz="0" w:space="0" w:color="auto"/>
                          </w:divBdr>
                        </w:div>
                      </w:divsChild>
                    </w:div>
                    <w:div w:id="868033188">
                      <w:marLeft w:val="0"/>
                      <w:marRight w:val="0"/>
                      <w:marTop w:val="0"/>
                      <w:marBottom w:val="0"/>
                      <w:divBdr>
                        <w:top w:val="none" w:sz="0" w:space="0" w:color="auto"/>
                        <w:left w:val="none" w:sz="0" w:space="0" w:color="auto"/>
                        <w:bottom w:val="none" w:sz="0" w:space="0" w:color="auto"/>
                        <w:right w:val="none" w:sz="0" w:space="0" w:color="auto"/>
                      </w:divBdr>
                      <w:divsChild>
                        <w:div w:id="712728020">
                          <w:marLeft w:val="0"/>
                          <w:marRight w:val="0"/>
                          <w:marTop w:val="0"/>
                          <w:marBottom w:val="0"/>
                          <w:divBdr>
                            <w:top w:val="none" w:sz="0" w:space="0" w:color="auto"/>
                            <w:left w:val="none" w:sz="0" w:space="0" w:color="auto"/>
                            <w:bottom w:val="none" w:sz="0" w:space="0" w:color="auto"/>
                            <w:right w:val="none" w:sz="0" w:space="0" w:color="auto"/>
                          </w:divBdr>
                          <w:divsChild>
                            <w:div w:id="648292336">
                              <w:marLeft w:val="-150"/>
                              <w:marRight w:val="-150"/>
                              <w:marTop w:val="0"/>
                              <w:marBottom w:val="0"/>
                              <w:divBdr>
                                <w:top w:val="none" w:sz="0" w:space="0" w:color="auto"/>
                                <w:left w:val="none" w:sz="0" w:space="0" w:color="auto"/>
                                <w:bottom w:val="none" w:sz="0" w:space="0" w:color="auto"/>
                                <w:right w:val="none" w:sz="0" w:space="0" w:color="auto"/>
                              </w:divBdr>
                              <w:divsChild>
                                <w:div w:id="158927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119090">
          <w:marLeft w:val="0"/>
          <w:marRight w:val="0"/>
          <w:marTop w:val="0"/>
          <w:marBottom w:val="0"/>
          <w:divBdr>
            <w:top w:val="none" w:sz="0" w:space="0" w:color="auto"/>
            <w:left w:val="none" w:sz="0" w:space="0" w:color="auto"/>
            <w:bottom w:val="none" w:sz="0" w:space="0" w:color="auto"/>
            <w:right w:val="none" w:sz="0" w:space="0" w:color="auto"/>
          </w:divBdr>
          <w:divsChild>
            <w:div w:id="53508040">
              <w:marLeft w:val="0"/>
              <w:marRight w:val="0"/>
              <w:marTop w:val="0"/>
              <w:marBottom w:val="0"/>
              <w:divBdr>
                <w:top w:val="none" w:sz="0" w:space="0" w:color="auto"/>
                <w:left w:val="none" w:sz="0" w:space="0" w:color="auto"/>
                <w:bottom w:val="none" w:sz="0" w:space="0" w:color="auto"/>
                <w:right w:val="none" w:sz="0" w:space="0" w:color="auto"/>
              </w:divBdr>
              <w:divsChild>
                <w:div w:id="318308922">
                  <w:marLeft w:val="0"/>
                  <w:marRight w:val="0"/>
                  <w:marTop w:val="0"/>
                  <w:marBottom w:val="0"/>
                  <w:divBdr>
                    <w:top w:val="none" w:sz="0" w:space="0" w:color="auto"/>
                    <w:left w:val="none" w:sz="0" w:space="0" w:color="auto"/>
                    <w:bottom w:val="none" w:sz="0" w:space="0" w:color="auto"/>
                    <w:right w:val="none" w:sz="0" w:space="0" w:color="auto"/>
                  </w:divBdr>
                  <w:divsChild>
                    <w:div w:id="1212110652">
                      <w:marLeft w:val="0"/>
                      <w:marRight w:val="0"/>
                      <w:marTop w:val="0"/>
                      <w:marBottom w:val="0"/>
                      <w:divBdr>
                        <w:top w:val="none" w:sz="0" w:space="0" w:color="auto"/>
                        <w:left w:val="none" w:sz="0" w:space="0" w:color="auto"/>
                        <w:bottom w:val="none" w:sz="0" w:space="0" w:color="auto"/>
                        <w:right w:val="none" w:sz="0" w:space="0" w:color="auto"/>
                      </w:divBdr>
                      <w:divsChild>
                        <w:div w:id="1484784108">
                          <w:marLeft w:val="0"/>
                          <w:marRight w:val="0"/>
                          <w:marTop w:val="0"/>
                          <w:marBottom w:val="0"/>
                          <w:divBdr>
                            <w:top w:val="none" w:sz="0" w:space="0" w:color="auto"/>
                            <w:left w:val="none" w:sz="0" w:space="0" w:color="auto"/>
                            <w:bottom w:val="none" w:sz="0" w:space="0" w:color="auto"/>
                            <w:right w:val="none" w:sz="0" w:space="0" w:color="auto"/>
                          </w:divBdr>
                          <w:divsChild>
                            <w:div w:id="1981035259">
                              <w:marLeft w:val="-150"/>
                              <w:marRight w:val="-150"/>
                              <w:marTop w:val="0"/>
                              <w:marBottom w:val="0"/>
                              <w:divBdr>
                                <w:top w:val="none" w:sz="0" w:space="0" w:color="auto"/>
                                <w:left w:val="none" w:sz="0" w:space="0" w:color="auto"/>
                                <w:bottom w:val="none" w:sz="0" w:space="0" w:color="auto"/>
                                <w:right w:val="none" w:sz="0" w:space="0" w:color="auto"/>
                              </w:divBdr>
                              <w:divsChild>
                                <w:div w:id="210090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341181">
                      <w:marLeft w:val="0"/>
                      <w:marRight w:val="0"/>
                      <w:marTop w:val="0"/>
                      <w:marBottom w:val="0"/>
                      <w:divBdr>
                        <w:top w:val="none" w:sz="0" w:space="0" w:color="auto"/>
                        <w:left w:val="none" w:sz="0" w:space="0" w:color="auto"/>
                        <w:bottom w:val="none" w:sz="0" w:space="0" w:color="auto"/>
                        <w:right w:val="none" w:sz="0" w:space="0" w:color="auto"/>
                      </w:divBdr>
                      <w:divsChild>
                        <w:div w:id="2133937413">
                          <w:marLeft w:val="0"/>
                          <w:marRight w:val="0"/>
                          <w:marTop w:val="0"/>
                          <w:marBottom w:val="0"/>
                          <w:divBdr>
                            <w:top w:val="none" w:sz="0" w:space="0" w:color="auto"/>
                            <w:left w:val="none" w:sz="0" w:space="0" w:color="auto"/>
                            <w:bottom w:val="none" w:sz="0" w:space="0" w:color="auto"/>
                            <w:right w:val="none" w:sz="0" w:space="0" w:color="auto"/>
                          </w:divBdr>
                          <w:divsChild>
                            <w:div w:id="148180923">
                              <w:marLeft w:val="-150"/>
                              <w:marRight w:val="-150"/>
                              <w:marTop w:val="0"/>
                              <w:marBottom w:val="0"/>
                              <w:divBdr>
                                <w:top w:val="none" w:sz="0" w:space="0" w:color="auto"/>
                                <w:left w:val="none" w:sz="0" w:space="0" w:color="auto"/>
                                <w:bottom w:val="none" w:sz="0" w:space="0" w:color="auto"/>
                                <w:right w:val="none" w:sz="0" w:space="0" w:color="auto"/>
                              </w:divBdr>
                              <w:divsChild>
                                <w:div w:id="111202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4317376">
          <w:marLeft w:val="0"/>
          <w:marRight w:val="0"/>
          <w:marTop w:val="0"/>
          <w:marBottom w:val="0"/>
          <w:divBdr>
            <w:top w:val="none" w:sz="0" w:space="0" w:color="auto"/>
            <w:left w:val="none" w:sz="0" w:space="0" w:color="auto"/>
            <w:bottom w:val="none" w:sz="0" w:space="0" w:color="auto"/>
            <w:right w:val="none" w:sz="0" w:space="0" w:color="auto"/>
          </w:divBdr>
          <w:divsChild>
            <w:div w:id="881794573">
              <w:marLeft w:val="0"/>
              <w:marRight w:val="0"/>
              <w:marTop w:val="0"/>
              <w:marBottom w:val="0"/>
              <w:divBdr>
                <w:top w:val="none" w:sz="0" w:space="0" w:color="auto"/>
                <w:left w:val="none" w:sz="0" w:space="0" w:color="auto"/>
                <w:bottom w:val="none" w:sz="0" w:space="0" w:color="auto"/>
                <w:right w:val="none" w:sz="0" w:space="0" w:color="auto"/>
              </w:divBdr>
              <w:divsChild>
                <w:div w:id="1539507385">
                  <w:marLeft w:val="0"/>
                  <w:marRight w:val="0"/>
                  <w:marTop w:val="0"/>
                  <w:marBottom w:val="0"/>
                  <w:divBdr>
                    <w:top w:val="none" w:sz="0" w:space="0" w:color="auto"/>
                    <w:left w:val="none" w:sz="0" w:space="0" w:color="auto"/>
                    <w:bottom w:val="none" w:sz="0" w:space="0" w:color="auto"/>
                    <w:right w:val="none" w:sz="0" w:space="0" w:color="auto"/>
                  </w:divBdr>
                  <w:divsChild>
                    <w:div w:id="28191945">
                      <w:marLeft w:val="0"/>
                      <w:marRight w:val="0"/>
                      <w:marTop w:val="0"/>
                      <w:marBottom w:val="0"/>
                      <w:divBdr>
                        <w:top w:val="none" w:sz="0" w:space="0" w:color="auto"/>
                        <w:left w:val="none" w:sz="0" w:space="0" w:color="auto"/>
                        <w:bottom w:val="none" w:sz="0" w:space="0" w:color="auto"/>
                        <w:right w:val="none" w:sz="0" w:space="0" w:color="auto"/>
                      </w:divBdr>
                      <w:divsChild>
                        <w:div w:id="1608926139">
                          <w:marLeft w:val="0"/>
                          <w:marRight w:val="0"/>
                          <w:marTop w:val="0"/>
                          <w:marBottom w:val="0"/>
                          <w:divBdr>
                            <w:top w:val="none" w:sz="0" w:space="0" w:color="auto"/>
                            <w:left w:val="none" w:sz="0" w:space="0" w:color="auto"/>
                            <w:bottom w:val="none" w:sz="0" w:space="0" w:color="auto"/>
                            <w:right w:val="none" w:sz="0" w:space="0" w:color="auto"/>
                          </w:divBdr>
                          <w:divsChild>
                            <w:div w:id="77099232">
                              <w:marLeft w:val="-150"/>
                              <w:marRight w:val="-150"/>
                              <w:marTop w:val="0"/>
                              <w:marBottom w:val="0"/>
                              <w:divBdr>
                                <w:top w:val="none" w:sz="0" w:space="0" w:color="auto"/>
                                <w:left w:val="none" w:sz="0" w:space="0" w:color="auto"/>
                                <w:bottom w:val="none" w:sz="0" w:space="0" w:color="auto"/>
                                <w:right w:val="none" w:sz="0" w:space="0" w:color="auto"/>
                              </w:divBdr>
                              <w:divsChild>
                                <w:div w:id="120482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520729">
                      <w:marLeft w:val="0"/>
                      <w:marRight w:val="0"/>
                      <w:marTop w:val="0"/>
                      <w:marBottom w:val="0"/>
                      <w:divBdr>
                        <w:top w:val="none" w:sz="0" w:space="0" w:color="auto"/>
                        <w:left w:val="none" w:sz="0" w:space="0" w:color="auto"/>
                        <w:bottom w:val="none" w:sz="0" w:space="0" w:color="auto"/>
                        <w:right w:val="none" w:sz="0" w:space="0" w:color="auto"/>
                      </w:divBdr>
                      <w:divsChild>
                        <w:div w:id="1498421036">
                          <w:marLeft w:val="0"/>
                          <w:marRight w:val="0"/>
                          <w:marTop w:val="0"/>
                          <w:marBottom w:val="0"/>
                          <w:divBdr>
                            <w:top w:val="none" w:sz="0" w:space="0" w:color="auto"/>
                            <w:left w:val="none" w:sz="0" w:space="0" w:color="auto"/>
                            <w:bottom w:val="none" w:sz="0" w:space="0" w:color="auto"/>
                            <w:right w:val="none" w:sz="0" w:space="0" w:color="auto"/>
                          </w:divBdr>
                          <w:divsChild>
                            <w:div w:id="1538160240">
                              <w:marLeft w:val="-150"/>
                              <w:marRight w:val="-150"/>
                              <w:marTop w:val="0"/>
                              <w:marBottom w:val="0"/>
                              <w:divBdr>
                                <w:top w:val="none" w:sz="0" w:space="0" w:color="auto"/>
                                <w:left w:val="none" w:sz="0" w:space="0" w:color="auto"/>
                                <w:bottom w:val="none" w:sz="0" w:space="0" w:color="auto"/>
                                <w:right w:val="none" w:sz="0" w:space="0" w:color="auto"/>
                              </w:divBdr>
                              <w:divsChild>
                                <w:div w:id="1350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3898001">
          <w:marLeft w:val="0"/>
          <w:marRight w:val="0"/>
          <w:marTop w:val="0"/>
          <w:marBottom w:val="0"/>
          <w:divBdr>
            <w:top w:val="none" w:sz="0" w:space="0" w:color="auto"/>
            <w:left w:val="none" w:sz="0" w:space="0" w:color="auto"/>
            <w:bottom w:val="none" w:sz="0" w:space="0" w:color="auto"/>
            <w:right w:val="none" w:sz="0" w:space="0" w:color="auto"/>
          </w:divBdr>
          <w:divsChild>
            <w:div w:id="18317131">
              <w:marLeft w:val="0"/>
              <w:marRight w:val="0"/>
              <w:marTop w:val="0"/>
              <w:marBottom w:val="0"/>
              <w:divBdr>
                <w:top w:val="none" w:sz="0" w:space="0" w:color="auto"/>
                <w:left w:val="none" w:sz="0" w:space="0" w:color="auto"/>
                <w:bottom w:val="none" w:sz="0" w:space="0" w:color="auto"/>
                <w:right w:val="none" w:sz="0" w:space="0" w:color="auto"/>
              </w:divBdr>
              <w:divsChild>
                <w:div w:id="1522473509">
                  <w:marLeft w:val="0"/>
                  <w:marRight w:val="0"/>
                  <w:marTop w:val="0"/>
                  <w:marBottom w:val="0"/>
                  <w:divBdr>
                    <w:top w:val="none" w:sz="0" w:space="0" w:color="auto"/>
                    <w:left w:val="none" w:sz="0" w:space="0" w:color="auto"/>
                    <w:bottom w:val="none" w:sz="0" w:space="0" w:color="auto"/>
                    <w:right w:val="none" w:sz="0" w:space="0" w:color="auto"/>
                  </w:divBdr>
                  <w:divsChild>
                    <w:div w:id="1204058496">
                      <w:marLeft w:val="0"/>
                      <w:marRight w:val="0"/>
                      <w:marTop w:val="0"/>
                      <w:marBottom w:val="0"/>
                      <w:divBdr>
                        <w:top w:val="none" w:sz="0" w:space="0" w:color="auto"/>
                        <w:left w:val="none" w:sz="0" w:space="0" w:color="auto"/>
                        <w:bottom w:val="none" w:sz="0" w:space="0" w:color="auto"/>
                        <w:right w:val="none" w:sz="0" w:space="0" w:color="auto"/>
                      </w:divBdr>
                      <w:divsChild>
                        <w:div w:id="1299650930">
                          <w:marLeft w:val="0"/>
                          <w:marRight w:val="0"/>
                          <w:marTop w:val="0"/>
                          <w:marBottom w:val="0"/>
                          <w:divBdr>
                            <w:top w:val="none" w:sz="0" w:space="0" w:color="auto"/>
                            <w:left w:val="none" w:sz="0" w:space="0" w:color="auto"/>
                            <w:bottom w:val="none" w:sz="0" w:space="0" w:color="auto"/>
                            <w:right w:val="none" w:sz="0" w:space="0" w:color="auto"/>
                          </w:divBdr>
                          <w:divsChild>
                            <w:div w:id="1330057359">
                              <w:marLeft w:val="-150"/>
                              <w:marRight w:val="-150"/>
                              <w:marTop w:val="0"/>
                              <w:marBottom w:val="0"/>
                              <w:divBdr>
                                <w:top w:val="none" w:sz="0" w:space="0" w:color="auto"/>
                                <w:left w:val="none" w:sz="0" w:space="0" w:color="auto"/>
                                <w:bottom w:val="none" w:sz="0" w:space="0" w:color="auto"/>
                                <w:right w:val="none" w:sz="0" w:space="0" w:color="auto"/>
                              </w:divBdr>
                              <w:divsChild>
                                <w:div w:id="67496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059214">
                      <w:marLeft w:val="0"/>
                      <w:marRight w:val="0"/>
                      <w:marTop w:val="0"/>
                      <w:marBottom w:val="0"/>
                      <w:divBdr>
                        <w:top w:val="none" w:sz="0" w:space="0" w:color="auto"/>
                        <w:left w:val="none" w:sz="0" w:space="0" w:color="auto"/>
                        <w:bottom w:val="none" w:sz="0" w:space="0" w:color="auto"/>
                        <w:right w:val="none" w:sz="0" w:space="0" w:color="auto"/>
                      </w:divBdr>
                      <w:divsChild>
                        <w:div w:id="1161845184">
                          <w:marLeft w:val="0"/>
                          <w:marRight w:val="0"/>
                          <w:marTop w:val="0"/>
                          <w:marBottom w:val="0"/>
                          <w:divBdr>
                            <w:top w:val="none" w:sz="0" w:space="0" w:color="auto"/>
                            <w:left w:val="none" w:sz="0" w:space="0" w:color="auto"/>
                            <w:bottom w:val="none" w:sz="0" w:space="0" w:color="auto"/>
                            <w:right w:val="none" w:sz="0" w:space="0" w:color="auto"/>
                          </w:divBdr>
                          <w:divsChild>
                            <w:div w:id="387075353">
                              <w:marLeft w:val="-150"/>
                              <w:marRight w:val="-150"/>
                              <w:marTop w:val="0"/>
                              <w:marBottom w:val="0"/>
                              <w:divBdr>
                                <w:top w:val="none" w:sz="0" w:space="0" w:color="auto"/>
                                <w:left w:val="none" w:sz="0" w:space="0" w:color="auto"/>
                                <w:bottom w:val="none" w:sz="0" w:space="0" w:color="auto"/>
                                <w:right w:val="none" w:sz="0" w:space="0" w:color="auto"/>
                              </w:divBdr>
                              <w:divsChild>
                                <w:div w:id="114655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3505">
          <w:marLeft w:val="0"/>
          <w:marRight w:val="0"/>
          <w:marTop w:val="0"/>
          <w:marBottom w:val="0"/>
          <w:divBdr>
            <w:top w:val="none" w:sz="0" w:space="0" w:color="auto"/>
            <w:left w:val="none" w:sz="0" w:space="0" w:color="auto"/>
            <w:bottom w:val="none" w:sz="0" w:space="0" w:color="auto"/>
            <w:right w:val="none" w:sz="0" w:space="0" w:color="auto"/>
          </w:divBdr>
          <w:divsChild>
            <w:div w:id="1495875308">
              <w:marLeft w:val="0"/>
              <w:marRight w:val="0"/>
              <w:marTop w:val="0"/>
              <w:marBottom w:val="0"/>
              <w:divBdr>
                <w:top w:val="none" w:sz="0" w:space="0" w:color="auto"/>
                <w:left w:val="none" w:sz="0" w:space="0" w:color="auto"/>
                <w:bottom w:val="none" w:sz="0" w:space="0" w:color="auto"/>
                <w:right w:val="none" w:sz="0" w:space="0" w:color="auto"/>
              </w:divBdr>
              <w:divsChild>
                <w:div w:id="160005838">
                  <w:marLeft w:val="0"/>
                  <w:marRight w:val="0"/>
                  <w:marTop w:val="0"/>
                  <w:marBottom w:val="0"/>
                  <w:divBdr>
                    <w:top w:val="none" w:sz="0" w:space="0" w:color="auto"/>
                    <w:left w:val="none" w:sz="0" w:space="0" w:color="auto"/>
                    <w:bottom w:val="none" w:sz="0" w:space="0" w:color="auto"/>
                    <w:right w:val="none" w:sz="0" w:space="0" w:color="auto"/>
                  </w:divBdr>
                  <w:divsChild>
                    <w:div w:id="1883127961">
                      <w:marLeft w:val="0"/>
                      <w:marRight w:val="0"/>
                      <w:marTop w:val="0"/>
                      <w:marBottom w:val="0"/>
                      <w:divBdr>
                        <w:top w:val="none" w:sz="0" w:space="0" w:color="auto"/>
                        <w:left w:val="none" w:sz="0" w:space="0" w:color="auto"/>
                        <w:bottom w:val="none" w:sz="0" w:space="0" w:color="auto"/>
                        <w:right w:val="none" w:sz="0" w:space="0" w:color="auto"/>
                      </w:divBdr>
                      <w:divsChild>
                        <w:div w:id="445586974">
                          <w:marLeft w:val="0"/>
                          <w:marRight w:val="0"/>
                          <w:marTop w:val="0"/>
                          <w:marBottom w:val="0"/>
                          <w:divBdr>
                            <w:top w:val="none" w:sz="0" w:space="0" w:color="auto"/>
                            <w:left w:val="none" w:sz="0" w:space="0" w:color="auto"/>
                            <w:bottom w:val="none" w:sz="0" w:space="0" w:color="auto"/>
                            <w:right w:val="none" w:sz="0" w:space="0" w:color="auto"/>
                          </w:divBdr>
                          <w:divsChild>
                            <w:div w:id="68698110">
                              <w:marLeft w:val="-150"/>
                              <w:marRight w:val="-150"/>
                              <w:marTop w:val="0"/>
                              <w:marBottom w:val="0"/>
                              <w:divBdr>
                                <w:top w:val="none" w:sz="0" w:space="0" w:color="auto"/>
                                <w:left w:val="none" w:sz="0" w:space="0" w:color="auto"/>
                                <w:bottom w:val="none" w:sz="0" w:space="0" w:color="auto"/>
                                <w:right w:val="none" w:sz="0" w:space="0" w:color="auto"/>
                              </w:divBdr>
                              <w:divsChild>
                                <w:div w:id="63013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191626">
                      <w:marLeft w:val="0"/>
                      <w:marRight w:val="0"/>
                      <w:marTop w:val="0"/>
                      <w:marBottom w:val="0"/>
                      <w:divBdr>
                        <w:top w:val="none" w:sz="0" w:space="0" w:color="auto"/>
                        <w:left w:val="none" w:sz="0" w:space="0" w:color="auto"/>
                        <w:bottom w:val="none" w:sz="0" w:space="0" w:color="auto"/>
                        <w:right w:val="none" w:sz="0" w:space="0" w:color="auto"/>
                      </w:divBdr>
                      <w:divsChild>
                        <w:div w:id="1910773920">
                          <w:marLeft w:val="0"/>
                          <w:marRight w:val="0"/>
                          <w:marTop w:val="0"/>
                          <w:marBottom w:val="0"/>
                          <w:divBdr>
                            <w:top w:val="none" w:sz="0" w:space="0" w:color="auto"/>
                            <w:left w:val="none" w:sz="0" w:space="0" w:color="auto"/>
                            <w:bottom w:val="none" w:sz="0" w:space="0" w:color="auto"/>
                            <w:right w:val="none" w:sz="0" w:space="0" w:color="auto"/>
                          </w:divBdr>
                          <w:divsChild>
                            <w:div w:id="1178732050">
                              <w:marLeft w:val="-150"/>
                              <w:marRight w:val="-150"/>
                              <w:marTop w:val="0"/>
                              <w:marBottom w:val="0"/>
                              <w:divBdr>
                                <w:top w:val="none" w:sz="0" w:space="0" w:color="auto"/>
                                <w:left w:val="none" w:sz="0" w:space="0" w:color="auto"/>
                                <w:bottom w:val="none" w:sz="0" w:space="0" w:color="auto"/>
                                <w:right w:val="none" w:sz="0" w:space="0" w:color="auto"/>
                              </w:divBdr>
                              <w:divsChild>
                                <w:div w:id="123747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0128660">
          <w:marLeft w:val="0"/>
          <w:marRight w:val="0"/>
          <w:marTop w:val="0"/>
          <w:marBottom w:val="0"/>
          <w:divBdr>
            <w:top w:val="none" w:sz="0" w:space="0" w:color="auto"/>
            <w:left w:val="none" w:sz="0" w:space="0" w:color="auto"/>
            <w:bottom w:val="none" w:sz="0" w:space="0" w:color="auto"/>
            <w:right w:val="none" w:sz="0" w:space="0" w:color="auto"/>
          </w:divBdr>
          <w:divsChild>
            <w:div w:id="1744638499">
              <w:marLeft w:val="0"/>
              <w:marRight w:val="0"/>
              <w:marTop w:val="0"/>
              <w:marBottom w:val="0"/>
              <w:divBdr>
                <w:top w:val="none" w:sz="0" w:space="0" w:color="auto"/>
                <w:left w:val="none" w:sz="0" w:space="0" w:color="auto"/>
                <w:bottom w:val="none" w:sz="0" w:space="0" w:color="auto"/>
                <w:right w:val="none" w:sz="0" w:space="0" w:color="auto"/>
              </w:divBdr>
              <w:divsChild>
                <w:div w:id="785198960">
                  <w:marLeft w:val="0"/>
                  <w:marRight w:val="0"/>
                  <w:marTop w:val="0"/>
                  <w:marBottom w:val="0"/>
                  <w:divBdr>
                    <w:top w:val="none" w:sz="0" w:space="0" w:color="auto"/>
                    <w:left w:val="none" w:sz="0" w:space="0" w:color="auto"/>
                    <w:bottom w:val="none" w:sz="0" w:space="0" w:color="auto"/>
                    <w:right w:val="none" w:sz="0" w:space="0" w:color="auto"/>
                  </w:divBdr>
                  <w:divsChild>
                    <w:div w:id="366948498">
                      <w:marLeft w:val="0"/>
                      <w:marRight w:val="0"/>
                      <w:marTop w:val="0"/>
                      <w:marBottom w:val="0"/>
                      <w:divBdr>
                        <w:top w:val="none" w:sz="0" w:space="0" w:color="auto"/>
                        <w:left w:val="none" w:sz="0" w:space="0" w:color="auto"/>
                        <w:bottom w:val="none" w:sz="0" w:space="0" w:color="auto"/>
                        <w:right w:val="none" w:sz="0" w:space="0" w:color="auto"/>
                      </w:divBdr>
                      <w:divsChild>
                        <w:div w:id="2060744252">
                          <w:marLeft w:val="0"/>
                          <w:marRight w:val="0"/>
                          <w:marTop w:val="0"/>
                          <w:marBottom w:val="0"/>
                          <w:divBdr>
                            <w:top w:val="none" w:sz="0" w:space="0" w:color="auto"/>
                            <w:left w:val="none" w:sz="0" w:space="0" w:color="auto"/>
                            <w:bottom w:val="none" w:sz="0" w:space="0" w:color="auto"/>
                            <w:right w:val="none" w:sz="0" w:space="0" w:color="auto"/>
                          </w:divBdr>
                          <w:divsChild>
                            <w:div w:id="1883513101">
                              <w:marLeft w:val="-150"/>
                              <w:marRight w:val="-150"/>
                              <w:marTop w:val="0"/>
                              <w:marBottom w:val="0"/>
                              <w:divBdr>
                                <w:top w:val="none" w:sz="0" w:space="0" w:color="auto"/>
                                <w:left w:val="none" w:sz="0" w:space="0" w:color="auto"/>
                                <w:bottom w:val="none" w:sz="0" w:space="0" w:color="auto"/>
                                <w:right w:val="none" w:sz="0" w:space="0" w:color="auto"/>
                              </w:divBdr>
                              <w:divsChild>
                                <w:div w:id="13193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182377">
                      <w:marLeft w:val="0"/>
                      <w:marRight w:val="0"/>
                      <w:marTop w:val="0"/>
                      <w:marBottom w:val="0"/>
                      <w:divBdr>
                        <w:top w:val="none" w:sz="0" w:space="0" w:color="auto"/>
                        <w:left w:val="none" w:sz="0" w:space="0" w:color="auto"/>
                        <w:bottom w:val="none" w:sz="0" w:space="0" w:color="auto"/>
                        <w:right w:val="none" w:sz="0" w:space="0" w:color="auto"/>
                      </w:divBdr>
                      <w:divsChild>
                        <w:div w:id="1622691653">
                          <w:marLeft w:val="0"/>
                          <w:marRight w:val="0"/>
                          <w:marTop w:val="0"/>
                          <w:marBottom w:val="0"/>
                          <w:divBdr>
                            <w:top w:val="none" w:sz="0" w:space="0" w:color="auto"/>
                            <w:left w:val="none" w:sz="0" w:space="0" w:color="auto"/>
                            <w:bottom w:val="none" w:sz="0" w:space="0" w:color="auto"/>
                            <w:right w:val="none" w:sz="0" w:space="0" w:color="auto"/>
                          </w:divBdr>
                          <w:divsChild>
                            <w:div w:id="1986348980">
                              <w:marLeft w:val="-150"/>
                              <w:marRight w:val="-150"/>
                              <w:marTop w:val="0"/>
                              <w:marBottom w:val="0"/>
                              <w:divBdr>
                                <w:top w:val="none" w:sz="0" w:space="0" w:color="auto"/>
                                <w:left w:val="none" w:sz="0" w:space="0" w:color="auto"/>
                                <w:bottom w:val="none" w:sz="0" w:space="0" w:color="auto"/>
                                <w:right w:val="none" w:sz="0" w:space="0" w:color="auto"/>
                              </w:divBdr>
                              <w:divsChild>
                                <w:div w:id="170439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2448345">
          <w:marLeft w:val="0"/>
          <w:marRight w:val="0"/>
          <w:marTop w:val="0"/>
          <w:marBottom w:val="0"/>
          <w:divBdr>
            <w:top w:val="none" w:sz="0" w:space="0" w:color="auto"/>
            <w:left w:val="none" w:sz="0" w:space="0" w:color="auto"/>
            <w:bottom w:val="none" w:sz="0" w:space="0" w:color="auto"/>
            <w:right w:val="none" w:sz="0" w:space="0" w:color="auto"/>
          </w:divBdr>
          <w:divsChild>
            <w:div w:id="29647251">
              <w:marLeft w:val="0"/>
              <w:marRight w:val="0"/>
              <w:marTop w:val="0"/>
              <w:marBottom w:val="0"/>
              <w:divBdr>
                <w:top w:val="none" w:sz="0" w:space="0" w:color="auto"/>
                <w:left w:val="none" w:sz="0" w:space="0" w:color="auto"/>
                <w:bottom w:val="none" w:sz="0" w:space="0" w:color="auto"/>
                <w:right w:val="none" w:sz="0" w:space="0" w:color="auto"/>
              </w:divBdr>
              <w:divsChild>
                <w:div w:id="72095255">
                  <w:marLeft w:val="0"/>
                  <w:marRight w:val="0"/>
                  <w:marTop w:val="0"/>
                  <w:marBottom w:val="0"/>
                  <w:divBdr>
                    <w:top w:val="none" w:sz="0" w:space="0" w:color="auto"/>
                    <w:left w:val="none" w:sz="0" w:space="0" w:color="auto"/>
                    <w:bottom w:val="none" w:sz="0" w:space="0" w:color="auto"/>
                    <w:right w:val="none" w:sz="0" w:space="0" w:color="auto"/>
                  </w:divBdr>
                  <w:divsChild>
                    <w:div w:id="54623861">
                      <w:marLeft w:val="0"/>
                      <w:marRight w:val="0"/>
                      <w:marTop w:val="0"/>
                      <w:marBottom w:val="0"/>
                      <w:divBdr>
                        <w:top w:val="none" w:sz="0" w:space="0" w:color="auto"/>
                        <w:left w:val="none" w:sz="0" w:space="0" w:color="auto"/>
                        <w:bottom w:val="none" w:sz="0" w:space="0" w:color="auto"/>
                        <w:right w:val="none" w:sz="0" w:space="0" w:color="auto"/>
                      </w:divBdr>
                      <w:divsChild>
                        <w:div w:id="1965305189">
                          <w:marLeft w:val="0"/>
                          <w:marRight w:val="0"/>
                          <w:marTop w:val="0"/>
                          <w:marBottom w:val="0"/>
                          <w:divBdr>
                            <w:top w:val="none" w:sz="0" w:space="0" w:color="auto"/>
                            <w:left w:val="none" w:sz="0" w:space="0" w:color="auto"/>
                            <w:bottom w:val="none" w:sz="0" w:space="0" w:color="auto"/>
                            <w:right w:val="none" w:sz="0" w:space="0" w:color="auto"/>
                          </w:divBdr>
                          <w:divsChild>
                            <w:div w:id="1548486943">
                              <w:marLeft w:val="-150"/>
                              <w:marRight w:val="-150"/>
                              <w:marTop w:val="0"/>
                              <w:marBottom w:val="0"/>
                              <w:divBdr>
                                <w:top w:val="none" w:sz="0" w:space="0" w:color="auto"/>
                                <w:left w:val="none" w:sz="0" w:space="0" w:color="auto"/>
                                <w:bottom w:val="none" w:sz="0" w:space="0" w:color="auto"/>
                                <w:right w:val="none" w:sz="0" w:space="0" w:color="auto"/>
                              </w:divBdr>
                              <w:divsChild>
                                <w:div w:id="136748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717089">
                      <w:marLeft w:val="0"/>
                      <w:marRight w:val="0"/>
                      <w:marTop w:val="0"/>
                      <w:marBottom w:val="0"/>
                      <w:divBdr>
                        <w:top w:val="none" w:sz="0" w:space="0" w:color="auto"/>
                        <w:left w:val="none" w:sz="0" w:space="0" w:color="auto"/>
                        <w:bottom w:val="none" w:sz="0" w:space="0" w:color="auto"/>
                        <w:right w:val="none" w:sz="0" w:space="0" w:color="auto"/>
                      </w:divBdr>
                      <w:divsChild>
                        <w:div w:id="1130438651">
                          <w:marLeft w:val="0"/>
                          <w:marRight w:val="0"/>
                          <w:marTop w:val="0"/>
                          <w:marBottom w:val="0"/>
                          <w:divBdr>
                            <w:top w:val="none" w:sz="0" w:space="0" w:color="auto"/>
                            <w:left w:val="none" w:sz="0" w:space="0" w:color="auto"/>
                            <w:bottom w:val="none" w:sz="0" w:space="0" w:color="auto"/>
                            <w:right w:val="none" w:sz="0" w:space="0" w:color="auto"/>
                          </w:divBdr>
                          <w:divsChild>
                            <w:div w:id="384986748">
                              <w:marLeft w:val="-150"/>
                              <w:marRight w:val="-150"/>
                              <w:marTop w:val="0"/>
                              <w:marBottom w:val="0"/>
                              <w:divBdr>
                                <w:top w:val="none" w:sz="0" w:space="0" w:color="auto"/>
                                <w:left w:val="none" w:sz="0" w:space="0" w:color="auto"/>
                                <w:bottom w:val="none" w:sz="0" w:space="0" w:color="auto"/>
                                <w:right w:val="none" w:sz="0" w:space="0" w:color="auto"/>
                              </w:divBdr>
                              <w:divsChild>
                                <w:div w:id="22703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3686886">
          <w:marLeft w:val="0"/>
          <w:marRight w:val="0"/>
          <w:marTop w:val="0"/>
          <w:marBottom w:val="0"/>
          <w:divBdr>
            <w:top w:val="none" w:sz="0" w:space="0" w:color="auto"/>
            <w:left w:val="none" w:sz="0" w:space="0" w:color="auto"/>
            <w:bottom w:val="none" w:sz="0" w:space="0" w:color="auto"/>
            <w:right w:val="none" w:sz="0" w:space="0" w:color="auto"/>
          </w:divBdr>
          <w:divsChild>
            <w:div w:id="1198279358">
              <w:marLeft w:val="0"/>
              <w:marRight w:val="0"/>
              <w:marTop w:val="0"/>
              <w:marBottom w:val="0"/>
              <w:divBdr>
                <w:top w:val="none" w:sz="0" w:space="0" w:color="auto"/>
                <w:left w:val="none" w:sz="0" w:space="0" w:color="auto"/>
                <w:bottom w:val="none" w:sz="0" w:space="0" w:color="auto"/>
                <w:right w:val="none" w:sz="0" w:space="0" w:color="auto"/>
              </w:divBdr>
              <w:divsChild>
                <w:div w:id="1653220800">
                  <w:marLeft w:val="0"/>
                  <w:marRight w:val="0"/>
                  <w:marTop w:val="0"/>
                  <w:marBottom w:val="0"/>
                  <w:divBdr>
                    <w:top w:val="none" w:sz="0" w:space="0" w:color="auto"/>
                    <w:left w:val="none" w:sz="0" w:space="0" w:color="auto"/>
                    <w:bottom w:val="none" w:sz="0" w:space="0" w:color="auto"/>
                    <w:right w:val="none" w:sz="0" w:space="0" w:color="auto"/>
                  </w:divBdr>
                  <w:divsChild>
                    <w:div w:id="1997608424">
                      <w:marLeft w:val="0"/>
                      <w:marRight w:val="0"/>
                      <w:marTop w:val="0"/>
                      <w:marBottom w:val="0"/>
                      <w:divBdr>
                        <w:top w:val="none" w:sz="0" w:space="0" w:color="auto"/>
                        <w:left w:val="none" w:sz="0" w:space="0" w:color="auto"/>
                        <w:bottom w:val="none" w:sz="0" w:space="0" w:color="auto"/>
                        <w:right w:val="none" w:sz="0" w:space="0" w:color="auto"/>
                      </w:divBdr>
                      <w:divsChild>
                        <w:div w:id="975381259">
                          <w:marLeft w:val="0"/>
                          <w:marRight w:val="0"/>
                          <w:marTop w:val="0"/>
                          <w:marBottom w:val="0"/>
                          <w:divBdr>
                            <w:top w:val="none" w:sz="0" w:space="0" w:color="auto"/>
                            <w:left w:val="none" w:sz="0" w:space="0" w:color="auto"/>
                            <w:bottom w:val="none" w:sz="0" w:space="0" w:color="auto"/>
                            <w:right w:val="none" w:sz="0" w:space="0" w:color="auto"/>
                          </w:divBdr>
                          <w:divsChild>
                            <w:div w:id="490369537">
                              <w:marLeft w:val="-150"/>
                              <w:marRight w:val="-150"/>
                              <w:marTop w:val="0"/>
                              <w:marBottom w:val="0"/>
                              <w:divBdr>
                                <w:top w:val="none" w:sz="0" w:space="0" w:color="auto"/>
                                <w:left w:val="none" w:sz="0" w:space="0" w:color="auto"/>
                                <w:bottom w:val="none" w:sz="0" w:space="0" w:color="auto"/>
                                <w:right w:val="none" w:sz="0" w:space="0" w:color="auto"/>
                              </w:divBdr>
                              <w:divsChild>
                                <w:div w:id="197574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333692">
                      <w:marLeft w:val="0"/>
                      <w:marRight w:val="0"/>
                      <w:marTop w:val="0"/>
                      <w:marBottom w:val="0"/>
                      <w:divBdr>
                        <w:top w:val="none" w:sz="0" w:space="0" w:color="auto"/>
                        <w:left w:val="none" w:sz="0" w:space="0" w:color="auto"/>
                        <w:bottom w:val="none" w:sz="0" w:space="0" w:color="auto"/>
                        <w:right w:val="none" w:sz="0" w:space="0" w:color="auto"/>
                      </w:divBdr>
                      <w:divsChild>
                        <w:div w:id="651258678">
                          <w:marLeft w:val="0"/>
                          <w:marRight w:val="0"/>
                          <w:marTop w:val="0"/>
                          <w:marBottom w:val="0"/>
                          <w:divBdr>
                            <w:top w:val="none" w:sz="0" w:space="0" w:color="auto"/>
                            <w:left w:val="none" w:sz="0" w:space="0" w:color="auto"/>
                            <w:bottom w:val="none" w:sz="0" w:space="0" w:color="auto"/>
                            <w:right w:val="none" w:sz="0" w:space="0" w:color="auto"/>
                          </w:divBdr>
                          <w:divsChild>
                            <w:div w:id="394739307">
                              <w:marLeft w:val="-150"/>
                              <w:marRight w:val="-150"/>
                              <w:marTop w:val="0"/>
                              <w:marBottom w:val="0"/>
                              <w:divBdr>
                                <w:top w:val="none" w:sz="0" w:space="0" w:color="auto"/>
                                <w:left w:val="none" w:sz="0" w:space="0" w:color="auto"/>
                                <w:bottom w:val="none" w:sz="0" w:space="0" w:color="auto"/>
                                <w:right w:val="none" w:sz="0" w:space="0" w:color="auto"/>
                              </w:divBdr>
                              <w:divsChild>
                                <w:div w:id="175886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115440">
          <w:marLeft w:val="0"/>
          <w:marRight w:val="0"/>
          <w:marTop w:val="0"/>
          <w:marBottom w:val="0"/>
          <w:divBdr>
            <w:top w:val="none" w:sz="0" w:space="0" w:color="auto"/>
            <w:left w:val="none" w:sz="0" w:space="0" w:color="auto"/>
            <w:bottom w:val="none" w:sz="0" w:space="0" w:color="auto"/>
            <w:right w:val="none" w:sz="0" w:space="0" w:color="auto"/>
          </w:divBdr>
          <w:divsChild>
            <w:div w:id="910847004">
              <w:marLeft w:val="0"/>
              <w:marRight w:val="0"/>
              <w:marTop w:val="0"/>
              <w:marBottom w:val="0"/>
              <w:divBdr>
                <w:top w:val="none" w:sz="0" w:space="0" w:color="auto"/>
                <w:left w:val="none" w:sz="0" w:space="0" w:color="auto"/>
                <w:bottom w:val="none" w:sz="0" w:space="0" w:color="auto"/>
                <w:right w:val="none" w:sz="0" w:space="0" w:color="auto"/>
              </w:divBdr>
              <w:divsChild>
                <w:div w:id="1635981165">
                  <w:marLeft w:val="0"/>
                  <w:marRight w:val="0"/>
                  <w:marTop w:val="0"/>
                  <w:marBottom w:val="0"/>
                  <w:divBdr>
                    <w:top w:val="none" w:sz="0" w:space="0" w:color="auto"/>
                    <w:left w:val="none" w:sz="0" w:space="0" w:color="auto"/>
                    <w:bottom w:val="none" w:sz="0" w:space="0" w:color="auto"/>
                    <w:right w:val="none" w:sz="0" w:space="0" w:color="auto"/>
                  </w:divBdr>
                  <w:divsChild>
                    <w:div w:id="1677616308">
                      <w:marLeft w:val="0"/>
                      <w:marRight w:val="0"/>
                      <w:marTop w:val="0"/>
                      <w:marBottom w:val="0"/>
                      <w:divBdr>
                        <w:top w:val="none" w:sz="0" w:space="0" w:color="auto"/>
                        <w:left w:val="none" w:sz="0" w:space="0" w:color="auto"/>
                        <w:bottom w:val="none" w:sz="0" w:space="0" w:color="auto"/>
                        <w:right w:val="none" w:sz="0" w:space="0" w:color="auto"/>
                      </w:divBdr>
                      <w:divsChild>
                        <w:div w:id="1199582691">
                          <w:marLeft w:val="0"/>
                          <w:marRight w:val="0"/>
                          <w:marTop w:val="0"/>
                          <w:marBottom w:val="0"/>
                          <w:divBdr>
                            <w:top w:val="none" w:sz="0" w:space="0" w:color="auto"/>
                            <w:left w:val="none" w:sz="0" w:space="0" w:color="auto"/>
                            <w:bottom w:val="none" w:sz="0" w:space="0" w:color="auto"/>
                            <w:right w:val="none" w:sz="0" w:space="0" w:color="auto"/>
                          </w:divBdr>
                          <w:divsChild>
                            <w:div w:id="1353216744">
                              <w:marLeft w:val="-150"/>
                              <w:marRight w:val="-150"/>
                              <w:marTop w:val="0"/>
                              <w:marBottom w:val="0"/>
                              <w:divBdr>
                                <w:top w:val="none" w:sz="0" w:space="0" w:color="auto"/>
                                <w:left w:val="none" w:sz="0" w:space="0" w:color="auto"/>
                                <w:bottom w:val="none" w:sz="0" w:space="0" w:color="auto"/>
                                <w:right w:val="none" w:sz="0" w:space="0" w:color="auto"/>
                              </w:divBdr>
                              <w:divsChild>
                                <w:div w:id="106248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918218">
                      <w:marLeft w:val="0"/>
                      <w:marRight w:val="0"/>
                      <w:marTop w:val="0"/>
                      <w:marBottom w:val="0"/>
                      <w:divBdr>
                        <w:top w:val="none" w:sz="0" w:space="0" w:color="auto"/>
                        <w:left w:val="none" w:sz="0" w:space="0" w:color="auto"/>
                        <w:bottom w:val="none" w:sz="0" w:space="0" w:color="auto"/>
                        <w:right w:val="none" w:sz="0" w:space="0" w:color="auto"/>
                      </w:divBdr>
                      <w:divsChild>
                        <w:div w:id="1565867559">
                          <w:marLeft w:val="0"/>
                          <w:marRight w:val="0"/>
                          <w:marTop w:val="0"/>
                          <w:marBottom w:val="0"/>
                          <w:divBdr>
                            <w:top w:val="none" w:sz="0" w:space="0" w:color="auto"/>
                            <w:left w:val="none" w:sz="0" w:space="0" w:color="auto"/>
                            <w:bottom w:val="none" w:sz="0" w:space="0" w:color="auto"/>
                            <w:right w:val="none" w:sz="0" w:space="0" w:color="auto"/>
                          </w:divBdr>
                          <w:divsChild>
                            <w:div w:id="649796152">
                              <w:marLeft w:val="-150"/>
                              <w:marRight w:val="-150"/>
                              <w:marTop w:val="0"/>
                              <w:marBottom w:val="0"/>
                              <w:divBdr>
                                <w:top w:val="none" w:sz="0" w:space="0" w:color="auto"/>
                                <w:left w:val="none" w:sz="0" w:space="0" w:color="auto"/>
                                <w:bottom w:val="none" w:sz="0" w:space="0" w:color="auto"/>
                                <w:right w:val="none" w:sz="0" w:space="0" w:color="auto"/>
                              </w:divBdr>
                              <w:divsChild>
                                <w:div w:id="1068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741713">
          <w:marLeft w:val="0"/>
          <w:marRight w:val="0"/>
          <w:marTop w:val="0"/>
          <w:marBottom w:val="0"/>
          <w:divBdr>
            <w:top w:val="none" w:sz="0" w:space="0" w:color="auto"/>
            <w:left w:val="none" w:sz="0" w:space="0" w:color="auto"/>
            <w:bottom w:val="none" w:sz="0" w:space="0" w:color="auto"/>
            <w:right w:val="none" w:sz="0" w:space="0" w:color="auto"/>
          </w:divBdr>
          <w:divsChild>
            <w:div w:id="383678819">
              <w:marLeft w:val="0"/>
              <w:marRight w:val="0"/>
              <w:marTop w:val="0"/>
              <w:marBottom w:val="0"/>
              <w:divBdr>
                <w:top w:val="none" w:sz="0" w:space="0" w:color="auto"/>
                <w:left w:val="none" w:sz="0" w:space="0" w:color="auto"/>
                <w:bottom w:val="none" w:sz="0" w:space="0" w:color="auto"/>
                <w:right w:val="none" w:sz="0" w:space="0" w:color="auto"/>
              </w:divBdr>
              <w:divsChild>
                <w:div w:id="596863905">
                  <w:marLeft w:val="0"/>
                  <w:marRight w:val="0"/>
                  <w:marTop w:val="0"/>
                  <w:marBottom w:val="0"/>
                  <w:divBdr>
                    <w:top w:val="none" w:sz="0" w:space="0" w:color="auto"/>
                    <w:left w:val="none" w:sz="0" w:space="0" w:color="auto"/>
                    <w:bottom w:val="none" w:sz="0" w:space="0" w:color="auto"/>
                    <w:right w:val="none" w:sz="0" w:space="0" w:color="auto"/>
                  </w:divBdr>
                  <w:divsChild>
                    <w:div w:id="122776259">
                      <w:marLeft w:val="0"/>
                      <w:marRight w:val="0"/>
                      <w:marTop w:val="0"/>
                      <w:marBottom w:val="0"/>
                      <w:divBdr>
                        <w:top w:val="none" w:sz="0" w:space="0" w:color="auto"/>
                        <w:left w:val="none" w:sz="0" w:space="0" w:color="auto"/>
                        <w:bottom w:val="none" w:sz="0" w:space="0" w:color="auto"/>
                        <w:right w:val="none" w:sz="0" w:space="0" w:color="auto"/>
                      </w:divBdr>
                      <w:divsChild>
                        <w:div w:id="962270229">
                          <w:marLeft w:val="0"/>
                          <w:marRight w:val="0"/>
                          <w:marTop w:val="0"/>
                          <w:marBottom w:val="0"/>
                          <w:divBdr>
                            <w:top w:val="none" w:sz="0" w:space="0" w:color="auto"/>
                            <w:left w:val="none" w:sz="0" w:space="0" w:color="auto"/>
                            <w:bottom w:val="none" w:sz="0" w:space="0" w:color="auto"/>
                            <w:right w:val="none" w:sz="0" w:space="0" w:color="auto"/>
                          </w:divBdr>
                          <w:divsChild>
                            <w:div w:id="1331567059">
                              <w:marLeft w:val="-150"/>
                              <w:marRight w:val="-150"/>
                              <w:marTop w:val="0"/>
                              <w:marBottom w:val="0"/>
                              <w:divBdr>
                                <w:top w:val="none" w:sz="0" w:space="0" w:color="auto"/>
                                <w:left w:val="none" w:sz="0" w:space="0" w:color="auto"/>
                                <w:bottom w:val="none" w:sz="0" w:space="0" w:color="auto"/>
                                <w:right w:val="none" w:sz="0" w:space="0" w:color="auto"/>
                              </w:divBdr>
                              <w:divsChild>
                                <w:div w:id="125292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057690">
                      <w:marLeft w:val="0"/>
                      <w:marRight w:val="0"/>
                      <w:marTop w:val="0"/>
                      <w:marBottom w:val="0"/>
                      <w:divBdr>
                        <w:top w:val="none" w:sz="0" w:space="0" w:color="auto"/>
                        <w:left w:val="none" w:sz="0" w:space="0" w:color="auto"/>
                        <w:bottom w:val="none" w:sz="0" w:space="0" w:color="auto"/>
                        <w:right w:val="none" w:sz="0" w:space="0" w:color="auto"/>
                      </w:divBdr>
                      <w:divsChild>
                        <w:div w:id="1195341053">
                          <w:marLeft w:val="0"/>
                          <w:marRight w:val="0"/>
                          <w:marTop w:val="0"/>
                          <w:marBottom w:val="0"/>
                          <w:divBdr>
                            <w:top w:val="none" w:sz="0" w:space="0" w:color="auto"/>
                            <w:left w:val="none" w:sz="0" w:space="0" w:color="auto"/>
                            <w:bottom w:val="none" w:sz="0" w:space="0" w:color="auto"/>
                            <w:right w:val="none" w:sz="0" w:space="0" w:color="auto"/>
                          </w:divBdr>
                          <w:divsChild>
                            <w:div w:id="1357003295">
                              <w:marLeft w:val="-150"/>
                              <w:marRight w:val="-150"/>
                              <w:marTop w:val="0"/>
                              <w:marBottom w:val="0"/>
                              <w:divBdr>
                                <w:top w:val="none" w:sz="0" w:space="0" w:color="auto"/>
                                <w:left w:val="none" w:sz="0" w:space="0" w:color="auto"/>
                                <w:bottom w:val="none" w:sz="0" w:space="0" w:color="auto"/>
                                <w:right w:val="none" w:sz="0" w:space="0" w:color="auto"/>
                              </w:divBdr>
                              <w:divsChild>
                                <w:div w:id="156548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8336993">
          <w:marLeft w:val="0"/>
          <w:marRight w:val="0"/>
          <w:marTop w:val="0"/>
          <w:marBottom w:val="0"/>
          <w:divBdr>
            <w:top w:val="none" w:sz="0" w:space="0" w:color="auto"/>
            <w:left w:val="none" w:sz="0" w:space="0" w:color="auto"/>
            <w:bottom w:val="none" w:sz="0" w:space="0" w:color="auto"/>
            <w:right w:val="none" w:sz="0" w:space="0" w:color="auto"/>
          </w:divBdr>
          <w:divsChild>
            <w:div w:id="913121280">
              <w:marLeft w:val="0"/>
              <w:marRight w:val="0"/>
              <w:marTop w:val="0"/>
              <w:marBottom w:val="0"/>
              <w:divBdr>
                <w:top w:val="none" w:sz="0" w:space="0" w:color="auto"/>
                <w:left w:val="none" w:sz="0" w:space="0" w:color="auto"/>
                <w:bottom w:val="none" w:sz="0" w:space="0" w:color="auto"/>
                <w:right w:val="none" w:sz="0" w:space="0" w:color="auto"/>
              </w:divBdr>
              <w:divsChild>
                <w:div w:id="582032257">
                  <w:marLeft w:val="0"/>
                  <w:marRight w:val="0"/>
                  <w:marTop w:val="0"/>
                  <w:marBottom w:val="0"/>
                  <w:divBdr>
                    <w:top w:val="none" w:sz="0" w:space="0" w:color="auto"/>
                    <w:left w:val="none" w:sz="0" w:space="0" w:color="auto"/>
                    <w:bottom w:val="none" w:sz="0" w:space="0" w:color="auto"/>
                    <w:right w:val="none" w:sz="0" w:space="0" w:color="auto"/>
                  </w:divBdr>
                  <w:divsChild>
                    <w:div w:id="283924948">
                      <w:marLeft w:val="0"/>
                      <w:marRight w:val="0"/>
                      <w:marTop w:val="0"/>
                      <w:marBottom w:val="0"/>
                      <w:divBdr>
                        <w:top w:val="none" w:sz="0" w:space="0" w:color="auto"/>
                        <w:left w:val="none" w:sz="0" w:space="0" w:color="auto"/>
                        <w:bottom w:val="none" w:sz="0" w:space="0" w:color="auto"/>
                        <w:right w:val="none" w:sz="0" w:space="0" w:color="auto"/>
                      </w:divBdr>
                      <w:divsChild>
                        <w:div w:id="33772991">
                          <w:marLeft w:val="0"/>
                          <w:marRight w:val="0"/>
                          <w:marTop w:val="0"/>
                          <w:marBottom w:val="0"/>
                          <w:divBdr>
                            <w:top w:val="none" w:sz="0" w:space="0" w:color="auto"/>
                            <w:left w:val="none" w:sz="0" w:space="0" w:color="auto"/>
                            <w:bottom w:val="none" w:sz="0" w:space="0" w:color="auto"/>
                            <w:right w:val="none" w:sz="0" w:space="0" w:color="auto"/>
                          </w:divBdr>
                          <w:divsChild>
                            <w:div w:id="1246064738">
                              <w:marLeft w:val="-150"/>
                              <w:marRight w:val="-150"/>
                              <w:marTop w:val="0"/>
                              <w:marBottom w:val="0"/>
                              <w:divBdr>
                                <w:top w:val="none" w:sz="0" w:space="0" w:color="auto"/>
                                <w:left w:val="none" w:sz="0" w:space="0" w:color="auto"/>
                                <w:bottom w:val="none" w:sz="0" w:space="0" w:color="auto"/>
                                <w:right w:val="none" w:sz="0" w:space="0" w:color="auto"/>
                              </w:divBdr>
                              <w:divsChild>
                                <w:div w:id="27421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074988">
                      <w:marLeft w:val="0"/>
                      <w:marRight w:val="0"/>
                      <w:marTop w:val="0"/>
                      <w:marBottom w:val="0"/>
                      <w:divBdr>
                        <w:top w:val="none" w:sz="0" w:space="0" w:color="auto"/>
                        <w:left w:val="none" w:sz="0" w:space="0" w:color="auto"/>
                        <w:bottom w:val="none" w:sz="0" w:space="0" w:color="auto"/>
                        <w:right w:val="none" w:sz="0" w:space="0" w:color="auto"/>
                      </w:divBdr>
                      <w:divsChild>
                        <w:div w:id="1512990735">
                          <w:marLeft w:val="0"/>
                          <w:marRight w:val="0"/>
                          <w:marTop w:val="0"/>
                          <w:marBottom w:val="0"/>
                          <w:divBdr>
                            <w:top w:val="none" w:sz="0" w:space="0" w:color="auto"/>
                            <w:left w:val="none" w:sz="0" w:space="0" w:color="auto"/>
                            <w:bottom w:val="none" w:sz="0" w:space="0" w:color="auto"/>
                            <w:right w:val="none" w:sz="0" w:space="0" w:color="auto"/>
                          </w:divBdr>
                          <w:divsChild>
                            <w:div w:id="1179198889">
                              <w:marLeft w:val="-150"/>
                              <w:marRight w:val="-150"/>
                              <w:marTop w:val="0"/>
                              <w:marBottom w:val="0"/>
                              <w:divBdr>
                                <w:top w:val="none" w:sz="0" w:space="0" w:color="auto"/>
                                <w:left w:val="none" w:sz="0" w:space="0" w:color="auto"/>
                                <w:bottom w:val="none" w:sz="0" w:space="0" w:color="auto"/>
                                <w:right w:val="none" w:sz="0" w:space="0" w:color="auto"/>
                              </w:divBdr>
                              <w:divsChild>
                                <w:div w:id="85191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5970532">
          <w:marLeft w:val="0"/>
          <w:marRight w:val="0"/>
          <w:marTop w:val="0"/>
          <w:marBottom w:val="0"/>
          <w:divBdr>
            <w:top w:val="none" w:sz="0" w:space="0" w:color="auto"/>
            <w:left w:val="none" w:sz="0" w:space="0" w:color="auto"/>
            <w:bottom w:val="none" w:sz="0" w:space="0" w:color="auto"/>
            <w:right w:val="none" w:sz="0" w:space="0" w:color="auto"/>
          </w:divBdr>
          <w:divsChild>
            <w:div w:id="2128501220">
              <w:marLeft w:val="0"/>
              <w:marRight w:val="0"/>
              <w:marTop w:val="0"/>
              <w:marBottom w:val="0"/>
              <w:divBdr>
                <w:top w:val="none" w:sz="0" w:space="0" w:color="auto"/>
                <w:left w:val="none" w:sz="0" w:space="0" w:color="auto"/>
                <w:bottom w:val="none" w:sz="0" w:space="0" w:color="auto"/>
                <w:right w:val="none" w:sz="0" w:space="0" w:color="auto"/>
              </w:divBdr>
              <w:divsChild>
                <w:div w:id="748692469">
                  <w:marLeft w:val="0"/>
                  <w:marRight w:val="0"/>
                  <w:marTop w:val="0"/>
                  <w:marBottom w:val="0"/>
                  <w:divBdr>
                    <w:top w:val="none" w:sz="0" w:space="0" w:color="auto"/>
                    <w:left w:val="none" w:sz="0" w:space="0" w:color="auto"/>
                    <w:bottom w:val="none" w:sz="0" w:space="0" w:color="auto"/>
                    <w:right w:val="none" w:sz="0" w:space="0" w:color="auto"/>
                  </w:divBdr>
                  <w:divsChild>
                    <w:div w:id="140275020">
                      <w:marLeft w:val="0"/>
                      <w:marRight w:val="0"/>
                      <w:marTop w:val="0"/>
                      <w:marBottom w:val="0"/>
                      <w:divBdr>
                        <w:top w:val="none" w:sz="0" w:space="0" w:color="auto"/>
                        <w:left w:val="none" w:sz="0" w:space="0" w:color="auto"/>
                        <w:bottom w:val="none" w:sz="0" w:space="0" w:color="auto"/>
                        <w:right w:val="none" w:sz="0" w:space="0" w:color="auto"/>
                      </w:divBdr>
                      <w:divsChild>
                        <w:div w:id="500394892">
                          <w:marLeft w:val="0"/>
                          <w:marRight w:val="0"/>
                          <w:marTop w:val="0"/>
                          <w:marBottom w:val="0"/>
                          <w:divBdr>
                            <w:top w:val="none" w:sz="0" w:space="0" w:color="auto"/>
                            <w:left w:val="none" w:sz="0" w:space="0" w:color="auto"/>
                            <w:bottom w:val="none" w:sz="0" w:space="0" w:color="auto"/>
                            <w:right w:val="none" w:sz="0" w:space="0" w:color="auto"/>
                          </w:divBdr>
                          <w:divsChild>
                            <w:div w:id="1833908299">
                              <w:marLeft w:val="-150"/>
                              <w:marRight w:val="-150"/>
                              <w:marTop w:val="0"/>
                              <w:marBottom w:val="0"/>
                              <w:divBdr>
                                <w:top w:val="none" w:sz="0" w:space="0" w:color="auto"/>
                                <w:left w:val="none" w:sz="0" w:space="0" w:color="auto"/>
                                <w:bottom w:val="none" w:sz="0" w:space="0" w:color="auto"/>
                                <w:right w:val="none" w:sz="0" w:space="0" w:color="auto"/>
                              </w:divBdr>
                              <w:divsChild>
                                <w:div w:id="94962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045272">
                      <w:marLeft w:val="0"/>
                      <w:marRight w:val="0"/>
                      <w:marTop w:val="0"/>
                      <w:marBottom w:val="0"/>
                      <w:divBdr>
                        <w:top w:val="none" w:sz="0" w:space="0" w:color="auto"/>
                        <w:left w:val="none" w:sz="0" w:space="0" w:color="auto"/>
                        <w:bottom w:val="none" w:sz="0" w:space="0" w:color="auto"/>
                        <w:right w:val="none" w:sz="0" w:space="0" w:color="auto"/>
                      </w:divBdr>
                      <w:divsChild>
                        <w:div w:id="1389307140">
                          <w:marLeft w:val="0"/>
                          <w:marRight w:val="0"/>
                          <w:marTop w:val="0"/>
                          <w:marBottom w:val="0"/>
                          <w:divBdr>
                            <w:top w:val="none" w:sz="0" w:space="0" w:color="auto"/>
                            <w:left w:val="none" w:sz="0" w:space="0" w:color="auto"/>
                            <w:bottom w:val="none" w:sz="0" w:space="0" w:color="auto"/>
                            <w:right w:val="none" w:sz="0" w:space="0" w:color="auto"/>
                          </w:divBdr>
                          <w:divsChild>
                            <w:div w:id="1968777755">
                              <w:marLeft w:val="-150"/>
                              <w:marRight w:val="-150"/>
                              <w:marTop w:val="0"/>
                              <w:marBottom w:val="0"/>
                              <w:divBdr>
                                <w:top w:val="none" w:sz="0" w:space="0" w:color="auto"/>
                                <w:left w:val="none" w:sz="0" w:space="0" w:color="auto"/>
                                <w:bottom w:val="none" w:sz="0" w:space="0" w:color="auto"/>
                                <w:right w:val="none" w:sz="0" w:space="0" w:color="auto"/>
                              </w:divBdr>
                              <w:divsChild>
                                <w:div w:id="81888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4126034">
          <w:marLeft w:val="0"/>
          <w:marRight w:val="0"/>
          <w:marTop w:val="0"/>
          <w:marBottom w:val="0"/>
          <w:divBdr>
            <w:top w:val="none" w:sz="0" w:space="0" w:color="auto"/>
            <w:left w:val="none" w:sz="0" w:space="0" w:color="auto"/>
            <w:bottom w:val="none" w:sz="0" w:space="0" w:color="auto"/>
            <w:right w:val="none" w:sz="0" w:space="0" w:color="auto"/>
          </w:divBdr>
          <w:divsChild>
            <w:div w:id="1718123167">
              <w:marLeft w:val="0"/>
              <w:marRight w:val="0"/>
              <w:marTop w:val="0"/>
              <w:marBottom w:val="0"/>
              <w:divBdr>
                <w:top w:val="none" w:sz="0" w:space="0" w:color="auto"/>
                <w:left w:val="none" w:sz="0" w:space="0" w:color="auto"/>
                <w:bottom w:val="none" w:sz="0" w:space="0" w:color="auto"/>
                <w:right w:val="none" w:sz="0" w:space="0" w:color="auto"/>
              </w:divBdr>
              <w:divsChild>
                <w:div w:id="278607181">
                  <w:marLeft w:val="0"/>
                  <w:marRight w:val="0"/>
                  <w:marTop w:val="0"/>
                  <w:marBottom w:val="0"/>
                  <w:divBdr>
                    <w:top w:val="none" w:sz="0" w:space="0" w:color="auto"/>
                    <w:left w:val="none" w:sz="0" w:space="0" w:color="auto"/>
                    <w:bottom w:val="none" w:sz="0" w:space="0" w:color="auto"/>
                    <w:right w:val="none" w:sz="0" w:space="0" w:color="auto"/>
                  </w:divBdr>
                  <w:divsChild>
                    <w:div w:id="491215100">
                      <w:marLeft w:val="0"/>
                      <w:marRight w:val="0"/>
                      <w:marTop w:val="0"/>
                      <w:marBottom w:val="0"/>
                      <w:divBdr>
                        <w:top w:val="none" w:sz="0" w:space="0" w:color="auto"/>
                        <w:left w:val="none" w:sz="0" w:space="0" w:color="auto"/>
                        <w:bottom w:val="none" w:sz="0" w:space="0" w:color="auto"/>
                        <w:right w:val="none" w:sz="0" w:space="0" w:color="auto"/>
                      </w:divBdr>
                      <w:divsChild>
                        <w:div w:id="1999454717">
                          <w:marLeft w:val="0"/>
                          <w:marRight w:val="0"/>
                          <w:marTop w:val="0"/>
                          <w:marBottom w:val="0"/>
                          <w:divBdr>
                            <w:top w:val="none" w:sz="0" w:space="0" w:color="auto"/>
                            <w:left w:val="none" w:sz="0" w:space="0" w:color="auto"/>
                            <w:bottom w:val="none" w:sz="0" w:space="0" w:color="auto"/>
                            <w:right w:val="none" w:sz="0" w:space="0" w:color="auto"/>
                          </w:divBdr>
                          <w:divsChild>
                            <w:div w:id="2007433773">
                              <w:marLeft w:val="-150"/>
                              <w:marRight w:val="-150"/>
                              <w:marTop w:val="0"/>
                              <w:marBottom w:val="0"/>
                              <w:divBdr>
                                <w:top w:val="none" w:sz="0" w:space="0" w:color="auto"/>
                                <w:left w:val="none" w:sz="0" w:space="0" w:color="auto"/>
                                <w:bottom w:val="none" w:sz="0" w:space="0" w:color="auto"/>
                                <w:right w:val="none" w:sz="0" w:space="0" w:color="auto"/>
                              </w:divBdr>
                              <w:divsChild>
                                <w:div w:id="96161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731305">
                      <w:marLeft w:val="0"/>
                      <w:marRight w:val="0"/>
                      <w:marTop w:val="0"/>
                      <w:marBottom w:val="0"/>
                      <w:divBdr>
                        <w:top w:val="none" w:sz="0" w:space="0" w:color="auto"/>
                        <w:left w:val="none" w:sz="0" w:space="0" w:color="auto"/>
                        <w:bottom w:val="none" w:sz="0" w:space="0" w:color="auto"/>
                        <w:right w:val="none" w:sz="0" w:space="0" w:color="auto"/>
                      </w:divBdr>
                      <w:divsChild>
                        <w:div w:id="1695307249">
                          <w:marLeft w:val="0"/>
                          <w:marRight w:val="0"/>
                          <w:marTop w:val="0"/>
                          <w:marBottom w:val="0"/>
                          <w:divBdr>
                            <w:top w:val="none" w:sz="0" w:space="0" w:color="auto"/>
                            <w:left w:val="none" w:sz="0" w:space="0" w:color="auto"/>
                            <w:bottom w:val="none" w:sz="0" w:space="0" w:color="auto"/>
                            <w:right w:val="none" w:sz="0" w:space="0" w:color="auto"/>
                          </w:divBdr>
                          <w:divsChild>
                            <w:div w:id="688484195">
                              <w:marLeft w:val="-150"/>
                              <w:marRight w:val="-150"/>
                              <w:marTop w:val="0"/>
                              <w:marBottom w:val="0"/>
                              <w:divBdr>
                                <w:top w:val="none" w:sz="0" w:space="0" w:color="auto"/>
                                <w:left w:val="none" w:sz="0" w:space="0" w:color="auto"/>
                                <w:bottom w:val="none" w:sz="0" w:space="0" w:color="auto"/>
                                <w:right w:val="none" w:sz="0" w:space="0" w:color="auto"/>
                              </w:divBdr>
                              <w:divsChild>
                                <w:div w:id="133060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1617482">
          <w:marLeft w:val="0"/>
          <w:marRight w:val="0"/>
          <w:marTop w:val="0"/>
          <w:marBottom w:val="0"/>
          <w:divBdr>
            <w:top w:val="none" w:sz="0" w:space="0" w:color="auto"/>
            <w:left w:val="none" w:sz="0" w:space="0" w:color="auto"/>
            <w:bottom w:val="none" w:sz="0" w:space="0" w:color="auto"/>
            <w:right w:val="none" w:sz="0" w:space="0" w:color="auto"/>
          </w:divBdr>
          <w:divsChild>
            <w:div w:id="1138186161">
              <w:marLeft w:val="0"/>
              <w:marRight w:val="0"/>
              <w:marTop w:val="0"/>
              <w:marBottom w:val="0"/>
              <w:divBdr>
                <w:top w:val="none" w:sz="0" w:space="0" w:color="auto"/>
                <w:left w:val="none" w:sz="0" w:space="0" w:color="auto"/>
                <w:bottom w:val="none" w:sz="0" w:space="0" w:color="auto"/>
                <w:right w:val="none" w:sz="0" w:space="0" w:color="auto"/>
              </w:divBdr>
              <w:divsChild>
                <w:div w:id="17858227">
                  <w:marLeft w:val="0"/>
                  <w:marRight w:val="0"/>
                  <w:marTop w:val="0"/>
                  <w:marBottom w:val="0"/>
                  <w:divBdr>
                    <w:top w:val="none" w:sz="0" w:space="0" w:color="auto"/>
                    <w:left w:val="none" w:sz="0" w:space="0" w:color="auto"/>
                    <w:bottom w:val="none" w:sz="0" w:space="0" w:color="auto"/>
                    <w:right w:val="none" w:sz="0" w:space="0" w:color="auto"/>
                  </w:divBdr>
                  <w:divsChild>
                    <w:div w:id="1194342143">
                      <w:marLeft w:val="0"/>
                      <w:marRight w:val="0"/>
                      <w:marTop w:val="0"/>
                      <w:marBottom w:val="0"/>
                      <w:divBdr>
                        <w:top w:val="none" w:sz="0" w:space="0" w:color="auto"/>
                        <w:left w:val="none" w:sz="0" w:space="0" w:color="auto"/>
                        <w:bottom w:val="none" w:sz="0" w:space="0" w:color="auto"/>
                        <w:right w:val="none" w:sz="0" w:space="0" w:color="auto"/>
                      </w:divBdr>
                      <w:divsChild>
                        <w:div w:id="668097414">
                          <w:marLeft w:val="0"/>
                          <w:marRight w:val="0"/>
                          <w:marTop w:val="0"/>
                          <w:marBottom w:val="0"/>
                          <w:divBdr>
                            <w:top w:val="none" w:sz="0" w:space="0" w:color="auto"/>
                            <w:left w:val="none" w:sz="0" w:space="0" w:color="auto"/>
                            <w:bottom w:val="none" w:sz="0" w:space="0" w:color="auto"/>
                            <w:right w:val="none" w:sz="0" w:space="0" w:color="auto"/>
                          </w:divBdr>
                          <w:divsChild>
                            <w:div w:id="940532637">
                              <w:marLeft w:val="-150"/>
                              <w:marRight w:val="-150"/>
                              <w:marTop w:val="0"/>
                              <w:marBottom w:val="0"/>
                              <w:divBdr>
                                <w:top w:val="none" w:sz="0" w:space="0" w:color="auto"/>
                                <w:left w:val="none" w:sz="0" w:space="0" w:color="auto"/>
                                <w:bottom w:val="none" w:sz="0" w:space="0" w:color="auto"/>
                                <w:right w:val="none" w:sz="0" w:space="0" w:color="auto"/>
                              </w:divBdr>
                              <w:divsChild>
                                <w:div w:id="165676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519565">
                      <w:marLeft w:val="0"/>
                      <w:marRight w:val="0"/>
                      <w:marTop w:val="0"/>
                      <w:marBottom w:val="0"/>
                      <w:divBdr>
                        <w:top w:val="none" w:sz="0" w:space="0" w:color="auto"/>
                        <w:left w:val="none" w:sz="0" w:space="0" w:color="auto"/>
                        <w:bottom w:val="none" w:sz="0" w:space="0" w:color="auto"/>
                        <w:right w:val="none" w:sz="0" w:space="0" w:color="auto"/>
                      </w:divBdr>
                      <w:divsChild>
                        <w:div w:id="151916842">
                          <w:marLeft w:val="0"/>
                          <w:marRight w:val="0"/>
                          <w:marTop w:val="0"/>
                          <w:marBottom w:val="0"/>
                          <w:divBdr>
                            <w:top w:val="none" w:sz="0" w:space="0" w:color="auto"/>
                            <w:left w:val="none" w:sz="0" w:space="0" w:color="auto"/>
                            <w:bottom w:val="none" w:sz="0" w:space="0" w:color="auto"/>
                            <w:right w:val="none" w:sz="0" w:space="0" w:color="auto"/>
                          </w:divBdr>
                          <w:divsChild>
                            <w:div w:id="566378070">
                              <w:marLeft w:val="-150"/>
                              <w:marRight w:val="-150"/>
                              <w:marTop w:val="0"/>
                              <w:marBottom w:val="0"/>
                              <w:divBdr>
                                <w:top w:val="none" w:sz="0" w:space="0" w:color="auto"/>
                                <w:left w:val="none" w:sz="0" w:space="0" w:color="auto"/>
                                <w:bottom w:val="none" w:sz="0" w:space="0" w:color="auto"/>
                                <w:right w:val="none" w:sz="0" w:space="0" w:color="auto"/>
                              </w:divBdr>
                              <w:divsChild>
                                <w:div w:id="78246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635924">
          <w:marLeft w:val="0"/>
          <w:marRight w:val="0"/>
          <w:marTop w:val="0"/>
          <w:marBottom w:val="0"/>
          <w:divBdr>
            <w:top w:val="none" w:sz="0" w:space="0" w:color="auto"/>
            <w:left w:val="none" w:sz="0" w:space="0" w:color="auto"/>
            <w:bottom w:val="none" w:sz="0" w:space="0" w:color="auto"/>
            <w:right w:val="none" w:sz="0" w:space="0" w:color="auto"/>
          </w:divBdr>
          <w:divsChild>
            <w:div w:id="1323048105">
              <w:marLeft w:val="0"/>
              <w:marRight w:val="0"/>
              <w:marTop w:val="0"/>
              <w:marBottom w:val="0"/>
              <w:divBdr>
                <w:top w:val="none" w:sz="0" w:space="0" w:color="auto"/>
                <w:left w:val="none" w:sz="0" w:space="0" w:color="auto"/>
                <w:bottom w:val="none" w:sz="0" w:space="0" w:color="auto"/>
                <w:right w:val="none" w:sz="0" w:space="0" w:color="auto"/>
              </w:divBdr>
              <w:divsChild>
                <w:div w:id="1926642167">
                  <w:marLeft w:val="0"/>
                  <w:marRight w:val="0"/>
                  <w:marTop w:val="0"/>
                  <w:marBottom w:val="0"/>
                  <w:divBdr>
                    <w:top w:val="none" w:sz="0" w:space="0" w:color="auto"/>
                    <w:left w:val="none" w:sz="0" w:space="0" w:color="auto"/>
                    <w:bottom w:val="none" w:sz="0" w:space="0" w:color="auto"/>
                    <w:right w:val="none" w:sz="0" w:space="0" w:color="auto"/>
                  </w:divBdr>
                  <w:divsChild>
                    <w:div w:id="1094984022">
                      <w:marLeft w:val="0"/>
                      <w:marRight w:val="0"/>
                      <w:marTop w:val="0"/>
                      <w:marBottom w:val="0"/>
                      <w:divBdr>
                        <w:top w:val="none" w:sz="0" w:space="0" w:color="auto"/>
                        <w:left w:val="none" w:sz="0" w:space="0" w:color="auto"/>
                        <w:bottom w:val="none" w:sz="0" w:space="0" w:color="auto"/>
                        <w:right w:val="none" w:sz="0" w:space="0" w:color="auto"/>
                      </w:divBdr>
                      <w:divsChild>
                        <w:div w:id="1342315440">
                          <w:marLeft w:val="0"/>
                          <w:marRight w:val="0"/>
                          <w:marTop w:val="0"/>
                          <w:marBottom w:val="0"/>
                          <w:divBdr>
                            <w:top w:val="none" w:sz="0" w:space="0" w:color="auto"/>
                            <w:left w:val="none" w:sz="0" w:space="0" w:color="auto"/>
                            <w:bottom w:val="none" w:sz="0" w:space="0" w:color="auto"/>
                            <w:right w:val="none" w:sz="0" w:space="0" w:color="auto"/>
                          </w:divBdr>
                          <w:divsChild>
                            <w:div w:id="1324548438">
                              <w:marLeft w:val="-150"/>
                              <w:marRight w:val="-150"/>
                              <w:marTop w:val="0"/>
                              <w:marBottom w:val="0"/>
                              <w:divBdr>
                                <w:top w:val="none" w:sz="0" w:space="0" w:color="auto"/>
                                <w:left w:val="none" w:sz="0" w:space="0" w:color="auto"/>
                                <w:bottom w:val="none" w:sz="0" w:space="0" w:color="auto"/>
                                <w:right w:val="none" w:sz="0" w:space="0" w:color="auto"/>
                              </w:divBdr>
                              <w:divsChild>
                                <w:div w:id="95290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459156">
                      <w:marLeft w:val="0"/>
                      <w:marRight w:val="0"/>
                      <w:marTop w:val="0"/>
                      <w:marBottom w:val="0"/>
                      <w:divBdr>
                        <w:top w:val="none" w:sz="0" w:space="0" w:color="auto"/>
                        <w:left w:val="none" w:sz="0" w:space="0" w:color="auto"/>
                        <w:bottom w:val="none" w:sz="0" w:space="0" w:color="auto"/>
                        <w:right w:val="none" w:sz="0" w:space="0" w:color="auto"/>
                      </w:divBdr>
                      <w:divsChild>
                        <w:div w:id="989795107">
                          <w:marLeft w:val="0"/>
                          <w:marRight w:val="0"/>
                          <w:marTop w:val="0"/>
                          <w:marBottom w:val="0"/>
                          <w:divBdr>
                            <w:top w:val="none" w:sz="0" w:space="0" w:color="auto"/>
                            <w:left w:val="none" w:sz="0" w:space="0" w:color="auto"/>
                            <w:bottom w:val="none" w:sz="0" w:space="0" w:color="auto"/>
                            <w:right w:val="none" w:sz="0" w:space="0" w:color="auto"/>
                          </w:divBdr>
                          <w:divsChild>
                            <w:div w:id="724305018">
                              <w:marLeft w:val="-150"/>
                              <w:marRight w:val="-150"/>
                              <w:marTop w:val="0"/>
                              <w:marBottom w:val="0"/>
                              <w:divBdr>
                                <w:top w:val="none" w:sz="0" w:space="0" w:color="auto"/>
                                <w:left w:val="none" w:sz="0" w:space="0" w:color="auto"/>
                                <w:bottom w:val="none" w:sz="0" w:space="0" w:color="auto"/>
                                <w:right w:val="none" w:sz="0" w:space="0" w:color="auto"/>
                              </w:divBdr>
                              <w:divsChild>
                                <w:div w:id="5918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297391">
          <w:marLeft w:val="0"/>
          <w:marRight w:val="0"/>
          <w:marTop w:val="0"/>
          <w:marBottom w:val="0"/>
          <w:divBdr>
            <w:top w:val="none" w:sz="0" w:space="0" w:color="auto"/>
            <w:left w:val="none" w:sz="0" w:space="0" w:color="auto"/>
            <w:bottom w:val="none" w:sz="0" w:space="0" w:color="auto"/>
            <w:right w:val="none" w:sz="0" w:space="0" w:color="auto"/>
          </w:divBdr>
          <w:divsChild>
            <w:div w:id="1225263278">
              <w:marLeft w:val="0"/>
              <w:marRight w:val="0"/>
              <w:marTop w:val="0"/>
              <w:marBottom w:val="0"/>
              <w:divBdr>
                <w:top w:val="none" w:sz="0" w:space="0" w:color="auto"/>
                <w:left w:val="none" w:sz="0" w:space="0" w:color="auto"/>
                <w:bottom w:val="none" w:sz="0" w:space="0" w:color="auto"/>
                <w:right w:val="none" w:sz="0" w:space="0" w:color="auto"/>
              </w:divBdr>
              <w:divsChild>
                <w:div w:id="197355039">
                  <w:marLeft w:val="0"/>
                  <w:marRight w:val="0"/>
                  <w:marTop w:val="0"/>
                  <w:marBottom w:val="0"/>
                  <w:divBdr>
                    <w:top w:val="none" w:sz="0" w:space="0" w:color="auto"/>
                    <w:left w:val="none" w:sz="0" w:space="0" w:color="auto"/>
                    <w:bottom w:val="none" w:sz="0" w:space="0" w:color="auto"/>
                    <w:right w:val="none" w:sz="0" w:space="0" w:color="auto"/>
                  </w:divBdr>
                  <w:divsChild>
                    <w:div w:id="1055541022">
                      <w:marLeft w:val="0"/>
                      <w:marRight w:val="0"/>
                      <w:marTop w:val="0"/>
                      <w:marBottom w:val="0"/>
                      <w:divBdr>
                        <w:top w:val="none" w:sz="0" w:space="0" w:color="auto"/>
                        <w:left w:val="none" w:sz="0" w:space="0" w:color="auto"/>
                        <w:bottom w:val="none" w:sz="0" w:space="0" w:color="auto"/>
                        <w:right w:val="none" w:sz="0" w:space="0" w:color="auto"/>
                      </w:divBdr>
                      <w:divsChild>
                        <w:div w:id="1280183705">
                          <w:marLeft w:val="0"/>
                          <w:marRight w:val="0"/>
                          <w:marTop w:val="0"/>
                          <w:marBottom w:val="0"/>
                          <w:divBdr>
                            <w:top w:val="none" w:sz="0" w:space="0" w:color="auto"/>
                            <w:left w:val="none" w:sz="0" w:space="0" w:color="auto"/>
                            <w:bottom w:val="none" w:sz="0" w:space="0" w:color="auto"/>
                            <w:right w:val="none" w:sz="0" w:space="0" w:color="auto"/>
                          </w:divBdr>
                          <w:divsChild>
                            <w:div w:id="1453397679">
                              <w:marLeft w:val="-150"/>
                              <w:marRight w:val="-150"/>
                              <w:marTop w:val="0"/>
                              <w:marBottom w:val="0"/>
                              <w:divBdr>
                                <w:top w:val="none" w:sz="0" w:space="0" w:color="auto"/>
                                <w:left w:val="none" w:sz="0" w:space="0" w:color="auto"/>
                                <w:bottom w:val="none" w:sz="0" w:space="0" w:color="auto"/>
                                <w:right w:val="none" w:sz="0" w:space="0" w:color="auto"/>
                              </w:divBdr>
                              <w:divsChild>
                                <w:div w:id="137049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654654">
                      <w:marLeft w:val="0"/>
                      <w:marRight w:val="0"/>
                      <w:marTop w:val="0"/>
                      <w:marBottom w:val="0"/>
                      <w:divBdr>
                        <w:top w:val="none" w:sz="0" w:space="0" w:color="auto"/>
                        <w:left w:val="none" w:sz="0" w:space="0" w:color="auto"/>
                        <w:bottom w:val="none" w:sz="0" w:space="0" w:color="auto"/>
                        <w:right w:val="none" w:sz="0" w:space="0" w:color="auto"/>
                      </w:divBdr>
                      <w:divsChild>
                        <w:div w:id="1052268614">
                          <w:marLeft w:val="0"/>
                          <w:marRight w:val="0"/>
                          <w:marTop w:val="0"/>
                          <w:marBottom w:val="0"/>
                          <w:divBdr>
                            <w:top w:val="none" w:sz="0" w:space="0" w:color="auto"/>
                            <w:left w:val="none" w:sz="0" w:space="0" w:color="auto"/>
                            <w:bottom w:val="none" w:sz="0" w:space="0" w:color="auto"/>
                            <w:right w:val="none" w:sz="0" w:space="0" w:color="auto"/>
                          </w:divBdr>
                          <w:divsChild>
                            <w:div w:id="51973706">
                              <w:marLeft w:val="-150"/>
                              <w:marRight w:val="-150"/>
                              <w:marTop w:val="0"/>
                              <w:marBottom w:val="0"/>
                              <w:divBdr>
                                <w:top w:val="none" w:sz="0" w:space="0" w:color="auto"/>
                                <w:left w:val="none" w:sz="0" w:space="0" w:color="auto"/>
                                <w:bottom w:val="none" w:sz="0" w:space="0" w:color="auto"/>
                                <w:right w:val="none" w:sz="0" w:space="0" w:color="auto"/>
                              </w:divBdr>
                              <w:divsChild>
                                <w:div w:id="174714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9913039">
          <w:marLeft w:val="0"/>
          <w:marRight w:val="0"/>
          <w:marTop w:val="0"/>
          <w:marBottom w:val="0"/>
          <w:divBdr>
            <w:top w:val="none" w:sz="0" w:space="0" w:color="auto"/>
            <w:left w:val="none" w:sz="0" w:space="0" w:color="auto"/>
            <w:bottom w:val="none" w:sz="0" w:space="0" w:color="auto"/>
            <w:right w:val="none" w:sz="0" w:space="0" w:color="auto"/>
          </w:divBdr>
          <w:divsChild>
            <w:div w:id="1621954946">
              <w:marLeft w:val="0"/>
              <w:marRight w:val="0"/>
              <w:marTop w:val="0"/>
              <w:marBottom w:val="0"/>
              <w:divBdr>
                <w:top w:val="none" w:sz="0" w:space="0" w:color="auto"/>
                <w:left w:val="none" w:sz="0" w:space="0" w:color="auto"/>
                <w:bottom w:val="none" w:sz="0" w:space="0" w:color="auto"/>
                <w:right w:val="none" w:sz="0" w:space="0" w:color="auto"/>
              </w:divBdr>
              <w:divsChild>
                <w:div w:id="1931428504">
                  <w:marLeft w:val="0"/>
                  <w:marRight w:val="0"/>
                  <w:marTop w:val="0"/>
                  <w:marBottom w:val="0"/>
                  <w:divBdr>
                    <w:top w:val="none" w:sz="0" w:space="0" w:color="auto"/>
                    <w:left w:val="none" w:sz="0" w:space="0" w:color="auto"/>
                    <w:bottom w:val="none" w:sz="0" w:space="0" w:color="auto"/>
                    <w:right w:val="none" w:sz="0" w:space="0" w:color="auto"/>
                  </w:divBdr>
                  <w:divsChild>
                    <w:div w:id="617028765">
                      <w:marLeft w:val="0"/>
                      <w:marRight w:val="0"/>
                      <w:marTop w:val="0"/>
                      <w:marBottom w:val="0"/>
                      <w:divBdr>
                        <w:top w:val="none" w:sz="0" w:space="0" w:color="auto"/>
                        <w:left w:val="none" w:sz="0" w:space="0" w:color="auto"/>
                        <w:bottom w:val="none" w:sz="0" w:space="0" w:color="auto"/>
                        <w:right w:val="none" w:sz="0" w:space="0" w:color="auto"/>
                      </w:divBdr>
                      <w:divsChild>
                        <w:div w:id="713382923">
                          <w:marLeft w:val="0"/>
                          <w:marRight w:val="0"/>
                          <w:marTop w:val="0"/>
                          <w:marBottom w:val="0"/>
                          <w:divBdr>
                            <w:top w:val="none" w:sz="0" w:space="0" w:color="auto"/>
                            <w:left w:val="none" w:sz="0" w:space="0" w:color="auto"/>
                            <w:bottom w:val="none" w:sz="0" w:space="0" w:color="auto"/>
                            <w:right w:val="none" w:sz="0" w:space="0" w:color="auto"/>
                          </w:divBdr>
                          <w:divsChild>
                            <w:div w:id="60636842">
                              <w:marLeft w:val="-150"/>
                              <w:marRight w:val="-150"/>
                              <w:marTop w:val="0"/>
                              <w:marBottom w:val="0"/>
                              <w:divBdr>
                                <w:top w:val="none" w:sz="0" w:space="0" w:color="auto"/>
                                <w:left w:val="none" w:sz="0" w:space="0" w:color="auto"/>
                                <w:bottom w:val="none" w:sz="0" w:space="0" w:color="auto"/>
                                <w:right w:val="none" w:sz="0" w:space="0" w:color="auto"/>
                              </w:divBdr>
                              <w:divsChild>
                                <w:div w:id="122645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681592">
                      <w:marLeft w:val="0"/>
                      <w:marRight w:val="0"/>
                      <w:marTop w:val="0"/>
                      <w:marBottom w:val="0"/>
                      <w:divBdr>
                        <w:top w:val="none" w:sz="0" w:space="0" w:color="auto"/>
                        <w:left w:val="none" w:sz="0" w:space="0" w:color="auto"/>
                        <w:bottom w:val="none" w:sz="0" w:space="0" w:color="auto"/>
                        <w:right w:val="none" w:sz="0" w:space="0" w:color="auto"/>
                      </w:divBdr>
                      <w:divsChild>
                        <w:div w:id="30881000">
                          <w:marLeft w:val="0"/>
                          <w:marRight w:val="0"/>
                          <w:marTop w:val="0"/>
                          <w:marBottom w:val="0"/>
                          <w:divBdr>
                            <w:top w:val="none" w:sz="0" w:space="0" w:color="auto"/>
                            <w:left w:val="none" w:sz="0" w:space="0" w:color="auto"/>
                            <w:bottom w:val="none" w:sz="0" w:space="0" w:color="auto"/>
                            <w:right w:val="none" w:sz="0" w:space="0" w:color="auto"/>
                          </w:divBdr>
                          <w:divsChild>
                            <w:div w:id="187067937">
                              <w:marLeft w:val="-150"/>
                              <w:marRight w:val="-150"/>
                              <w:marTop w:val="0"/>
                              <w:marBottom w:val="0"/>
                              <w:divBdr>
                                <w:top w:val="none" w:sz="0" w:space="0" w:color="auto"/>
                                <w:left w:val="none" w:sz="0" w:space="0" w:color="auto"/>
                                <w:bottom w:val="none" w:sz="0" w:space="0" w:color="auto"/>
                                <w:right w:val="none" w:sz="0" w:space="0" w:color="auto"/>
                              </w:divBdr>
                              <w:divsChild>
                                <w:div w:id="127336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101883">
                      <w:marLeft w:val="0"/>
                      <w:marRight w:val="0"/>
                      <w:marTop w:val="0"/>
                      <w:marBottom w:val="0"/>
                      <w:divBdr>
                        <w:top w:val="none" w:sz="0" w:space="0" w:color="auto"/>
                        <w:left w:val="none" w:sz="0" w:space="0" w:color="auto"/>
                        <w:bottom w:val="none" w:sz="0" w:space="0" w:color="auto"/>
                        <w:right w:val="none" w:sz="0" w:space="0" w:color="auto"/>
                      </w:divBdr>
                      <w:divsChild>
                        <w:div w:id="1537037443">
                          <w:marLeft w:val="0"/>
                          <w:marRight w:val="0"/>
                          <w:marTop w:val="0"/>
                          <w:marBottom w:val="0"/>
                          <w:divBdr>
                            <w:top w:val="none" w:sz="0" w:space="0" w:color="auto"/>
                            <w:left w:val="none" w:sz="0" w:space="0" w:color="auto"/>
                            <w:bottom w:val="none" w:sz="0" w:space="0" w:color="auto"/>
                            <w:right w:val="none" w:sz="0" w:space="0" w:color="auto"/>
                          </w:divBdr>
                        </w:div>
                      </w:divsChild>
                    </w:div>
                    <w:div w:id="716662622">
                      <w:marLeft w:val="0"/>
                      <w:marRight w:val="0"/>
                      <w:marTop w:val="0"/>
                      <w:marBottom w:val="0"/>
                      <w:divBdr>
                        <w:top w:val="none" w:sz="0" w:space="0" w:color="auto"/>
                        <w:left w:val="none" w:sz="0" w:space="0" w:color="auto"/>
                        <w:bottom w:val="none" w:sz="0" w:space="0" w:color="auto"/>
                        <w:right w:val="none" w:sz="0" w:space="0" w:color="auto"/>
                      </w:divBdr>
                      <w:divsChild>
                        <w:div w:id="1371224122">
                          <w:marLeft w:val="0"/>
                          <w:marRight w:val="0"/>
                          <w:marTop w:val="0"/>
                          <w:marBottom w:val="0"/>
                          <w:divBdr>
                            <w:top w:val="none" w:sz="0" w:space="0" w:color="auto"/>
                            <w:left w:val="none" w:sz="0" w:space="0" w:color="auto"/>
                            <w:bottom w:val="none" w:sz="0" w:space="0" w:color="auto"/>
                            <w:right w:val="none" w:sz="0" w:space="0" w:color="auto"/>
                          </w:divBdr>
                          <w:divsChild>
                            <w:div w:id="275137136">
                              <w:marLeft w:val="-150"/>
                              <w:marRight w:val="-150"/>
                              <w:marTop w:val="0"/>
                              <w:marBottom w:val="0"/>
                              <w:divBdr>
                                <w:top w:val="none" w:sz="0" w:space="0" w:color="auto"/>
                                <w:left w:val="none" w:sz="0" w:space="0" w:color="auto"/>
                                <w:bottom w:val="none" w:sz="0" w:space="0" w:color="auto"/>
                                <w:right w:val="none" w:sz="0" w:space="0" w:color="auto"/>
                              </w:divBdr>
                              <w:divsChild>
                                <w:div w:id="20705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869133">
                      <w:marLeft w:val="0"/>
                      <w:marRight w:val="0"/>
                      <w:marTop w:val="0"/>
                      <w:marBottom w:val="0"/>
                      <w:divBdr>
                        <w:top w:val="none" w:sz="0" w:space="0" w:color="auto"/>
                        <w:left w:val="none" w:sz="0" w:space="0" w:color="auto"/>
                        <w:bottom w:val="none" w:sz="0" w:space="0" w:color="auto"/>
                        <w:right w:val="none" w:sz="0" w:space="0" w:color="auto"/>
                      </w:divBdr>
                      <w:divsChild>
                        <w:div w:id="65996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8140889">
      <w:bodyDiv w:val="1"/>
      <w:marLeft w:val="0"/>
      <w:marRight w:val="0"/>
      <w:marTop w:val="0"/>
      <w:marBottom w:val="0"/>
      <w:divBdr>
        <w:top w:val="none" w:sz="0" w:space="0" w:color="auto"/>
        <w:left w:val="none" w:sz="0" w:space="0" w:color="auto"/>
        <w:bottom w:val="none" w:sz="0" w:space="0" w:color="auto"/>
        <w:right w:val="none" w:sz="0" w:space="0" w:color="auto"/>
      </w:divBdr>
      <w:divsChild>
        <w:div w:id="1994524840">
          <w:marLeft w:val="0"/>
          <w:marRight w:val="0"/>
          <w:marTop w:val="0"/>
          <w:marBottom w:val="0"/>
          <w:divBdr>
            <w:top w:val="none" w:sz="0" w:space="0" w:color="auto"/>
            <w:left w:val="none" w:sz="0" w:space="0" w:color="auto"/>
            <w:bottom w:val="none" w:sz="0" w:space="0" w:color="auto"/>
            <w:right w:val="none" w:sz="0" w:space="0" w:color="auto"/>
          </w:divBdr>
          <w:divsChild>
            <w:div w:id="1821924832">
              <w:marLeft w:val="0"/>
              <w:marRight w:val="0"/>
              <w:marTop w:val="0"/>
              <w:marBottom w:val="0"/>
              <w:divBdr>
                <w:top w:val="none" w:sz="0" w:space="0" w:color="auto"/>
                <w:left w:val="none" w:sz="0" w:space="0" w:color="auto"/>
                <w:bottom w:val="none" w:sz="0" w:space="0" w:color="auto"/>
                <w:right w:val="none" w:sz="0" w:space="0" w:color="auto"/>
              </w:divBdr>
              <w:divsChild>
                <w:div w:id="1821464491">
                  <w:marLeft w:val="0"/>
                  <w:marRight w:val="0"/>
                  <w:marTop w:val="0"/>
                  <w:marBottom w:val="0"/>
                  <w:divBdr>
                    <w:top w:val="none" w:sz="0" w:space="0" w:color="auto"/>
                    <w:left w:val="none" w:sz="0" w:space="0" w:color="auto"/>
                    <w:bottom w:val="none" w:sz="0" w:space="0" w:color="auto"/>
                    <w:right w:val="none" w:sz="0" w:space="0" w:color="auto"/>
                  </w:divBdr>
                  <w:divsChild>
                    <w:div w:id="274094649">
                      <w:marLeft w:val="0"/>
                      <w:marRight w:val="0"/>
                      <w:marTop w:val="0"/>
                      <w:marBottom w:val="0"/>
                      <w:divBdr>
                        <w:top w:val="none" w:sz="0" w:space="0" w:color="auto"/>
                        <w:left w:val="none" w:sz="0" w:space="0" w:color="auto"/>
                        <w:bottom w:val="none" w:sz="0" w:space="0" w:color="auto"/>
                        <w:right w:val="none" w:sz="0" w:space="0" w:color="auto"/>
                      </w:divBdr>
                      <w:divsChild>
                        <w:div w:id="11226094">
                          <w:marLeft w:val="0"/>
                          <w:marRight w:val="0"/>
                          <w:marTop w:val="0"/>
                          <w:marBottom w:val="0"/>
                          <w:divBdr>
                            <w:top w:val="none" w:sz="0" w:space="0" w:color="auto"/>
                            <w:left w:val="none" w:sz="0" w:space="0" w:color="auto"/>
                            <w:bottom w:val="none" w:sz="0" w:space="0" w:color="auto"/>
                            <w:right w:val="none" w:sz="0" w:space="0" w:color="auto"/>
                          </w:divBdr>
                          <w:divsChild>
                            <w:div w:id="684987637">
                              <w:marLeft w:val="-150"/>
                              <w:marRight w:val="-150"/>
                              <w:marTop w:val="0"/>
                              <w:marBottom w:val="0"/>
                              <w:divBdr>
                                <w:top w:val="none" w:sz="0" w:space="0" w:color="auto"/>
                                <w:left w:val="none" w:sz="0" w:space="0" w:color="auto"/>
                                <w:bottom w:val="none" w:sz="0" w:space="0" w:color="auto"/>
                                <w:right w:val="none" w:sz="0" w:space="0" w:color="auto"/>
                              </w:divBdr>
                              <w:divsChild>
                                <w:div w:id="145733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589716">
                      <w:marLeft w:val="0"/>
                      <w:marRight w:val="0"/>
                      <w:marTop w:val="0"/>
                      <w:marBottom w:val="0"/>
                      <w:divBdr>
                        <w:top w:val="none" w:sz="0" w:space="0" w:color="auto"/>
                        <w:left w:val="none" w:sz="0" w:space="0" w:color="auto"/>
                        <w:bottom w:val="none" w:sz="0" w:space="0" w:color="auto"/>
                        <w:right w:val="none" w:sz="0" w:space="0" w:color="auto"/>
                      </w:divBdr>
                      <w:divsChild>
                        <w:div w:id="1349713970">
                          <w:marLeft w:val="0"/>
                          <w:marRight w:val="0"/>
                          <w:marTop w:val="0"/>
                          <w:marBottom w:val="0"/>
                          <w:divBdr>
                            <w:top w:val="none" w:sz="0" w:space="0" w:color="auto"/>
                            <w:left w:val="none" w:sz="0" w:space="0" w:color="auto"/>
                            <w:bottom w:val="none" w:sz="0" w:space="0" w:color="auto"/>
                            <w:right w:val="none" w:sz="0" w:space="0" w:color="auto"/>
                          </w:divBdr>
                          <w:divsChild>
                            <w:div w:id="45491475">
                              <w:marLeft w:val="-150"/>
                              <w:marRight w:val="-150"/>
                              <w:marTop w:val="0"/>
                              <w:marBottom w:val="0"/>
                              <w:divBdr>
                                <w:top w:val="none" w:sz="0" w:space="0" w:color="auto"/>
                                <w:left w:val="none" w:sz="0" w:space="0" w:color="auto"/>
                                <w:bottom w:val="none" w:sz="0" w:space="0" w:color="auto"/>
                                <w:right w:val="none" w:sz="0" w:space="0" w:color="auto"/>
                              </w:divBdr>
                              <w:divsChild>
                                <w:div w:id="182088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2583552">
          <w:marLeft w:val="0"/>
          <w:marRight w:val="0"/>
          <w:marTop w:val="0"/>
          <w:marBottom w:val="0"/>
          <w:divBdr>
            <w:top w:val="none" w:sz="0" w:space="0" w:color="auto"/>
            <w:left w:val="none" w:sz="0" w:space="0" w:color="auto"/>
            <w:bottom w:val="none" w:sz="0" w:space="0" w:color="auto"/>
            <w:right w:val="none" w:sz="0" w:space="0" w:color="auto"/>
          </w:divBdr>
          <w:divsChild>
            <w:div w:id="968710626">
              <w:marLeft w:val="0"/>
              <w:marRight w:val="0"/>
              <w:marTop w:val="0"/>
              <w:marBottom w:val="0"/>
              <w:divBdr>
                <w:top w:val="none" w:sz="0" w:space="0" w:color="auto"/>
                <w:left w:val="none" w:sz="0" w:space="0" w:color="auto"/>
                <w:bottom w:val="none" w:sz="0" w:space="0" w:color="auto"/>
                <w:right w:val="none" w:sz="0" w:space="0" w:color="auto"/>
              </w:divBdr>
              <w:divsChild>
                <w:div w:id="11344963">
                  <w:marLeft w:val="0"/>
                  <w:marRight w:val="0"/>
                  <w:marTop w:val="0"/>
                  <w:marBottom w:val="0"/>
                  <w:divBdr>
                    <w:top w:val="none" w:sz="0" w:space="0" w:color="auto"/>
                    <w:left w:val="none" w:sz="0" w:space="0" w:color="auto"/>
                    <w:bottom w:val="none" w:sz="0" w:space="0" w:color="auto"/>
                    <w:right w:val="none" w:sz="0" w:space="0" w:color="auto"/>
                  </w:divBdr>
                  <w:divsChild>
                    <w:div w:id="1721704796">
                      <w:marLeft w:val="0"/>
                      <w:marRight w:val="0"/>
                      <w:marTop w:val="0"/>
                      <w:marBottom w:val="0"/>
                      <w:divBdr>
                        <w:top w:val="none" w:sz="0" w:space="0" w:color="auto"/>
                        <w:left w:val="none" w:sz="0" w:space="0" w:color="auto"/>
                        <w:bottom w:val="none" w:sz="0" w:space="0" w:color="auto"/>
                        <w:right w:val="none" w:sz="0" w:space="0" w:color="auto"/>
                      </w:divBdr>
                      <w:divsChild>
                        <w:div w:id="1509638231">
                          <w:marLeft w:val="0"/>
                          <w:marRight w:val="0"/>
                          <w:marTop w:val="0"/>
                          <w:marBottom w:val="0"/>
                          <w:divBdr>
                            <w:top w:val="none" w:sz="0" w:space="0" w:color="auto"/>
                            <w:left w:val="none" w:sz="0" w:space="0" w:color="auto"/>
                            <w:bottom w:val="none" w:sz="0" w:space="0" w:color="auto"/>
                            <w:right w:val="none" w:sz="0" w:space="0" w:color="auto"/>
                          </w:divBdr>
                          <w:divsChild>
                            <w:div w:id="1050224668">
                              <w:marLeft w:val="-150"/>
                              <w:marRight w:val="-150"/>
                              <w:marTop w:val="0"/>
                              <w:marBottom w:val="0"/>
                              <w:divBdr>
                                <w:top w:val="none" w:sz="0" w:space="0" w:color="auto"/>
                                <w:left w:val="none" w:sz="0" w:space="0" w:color="auto"/>
                                <w:bottom w:val="none" w:sz="0" w:space="0" w:color="auto"/>
                                <w:right w:val="none" w:sz="0" w:space="0" w:color="auto"/>
                              </w:divBdr>
                              <w:divsChild>
                                <w:div w:id="44211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233995">
                      <w:marLeft w:val="0"/>
                      <w:marRight w:val="0"/>
                      <w:marTop w:val="0"/>
                      <w:marBottom w:val="0"/>
                      <w:divBdr>
                        <w:top w:val="none" w:sz="0" w:space="0" w:color="auto"/>
                        <w:left w:val="none" w:sz="0" w:space="0" w:color="auto"/>
                        <w:bottom w:val="none" w:sz="0" w:space="0" w:color="auto"/>
                        <w:right w:val="none" w:sz="0" w:space="0" w:color="auto"/>
                      </w:divBdr>
                      <w:divsChild>
                        <w:div w:id="1167676425">
                          <w:marLeft w:val="0"/>
                          <w:marRight w:val="0"/>
                          <w:marTop w:val="0"/>
                          <w:marBottom w:val="0"/>
                          <w:divBdr>
                            <w:top w:val="none" w:sz="0" w:space="0" w:color="auto"/>
                            <w:left w:val="none" w:sz="0" w:space="0" w:color="auto"/>
                            <w:bottom w:val="none" w:sz="0" w:space="0" w:color="auto"/>
                            <w:right w:val="none" w:sz="0" w:space="0" w:color="auto"/>
                          </w:divBdr>
                          <w:divsChild>
                            <w:div w:id="1520386221">
                              <w:marLeft w:val="-150"/>
                              <w:marRight w:val="-150"/>
                              <w:marTop w:val="0"/>
                              <w:marBottom w:val="0"/>
                              <w:divBdr>
                                <w:top w:val="none" w:sz="0" w:space="0" w:color="auto"/>
                                <w:left w:val="none" w:sz="0" w:space="0" w:color="auto"/>
                                <w:bottom w:val="none" w:sz="0" w:space="0" w:color="auto"/>
                                <w:right w:val="none" w:sz="0" w:space="0" w:color="auto"/>
                              </w:divBdr>
                              <w:divsChild>
                                <w:div w:id="134115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4673686">
          <w:marLeft w:val="0"/>
          <w:marRight w:val="0"/>
          <w:marTop w:val="0"/>
          <w:marBottom w:val="0"/>
          <w:divBdr>
            <w:top w:val="none" w:sz="0" w:space="0" w:color="auto"/>
            <w:left w:val="none" w:sz="0" w:space="0" w:color="auto"/>
            <w:bottom w:val="none" w:sz="0" w:space="0" w:color="auto"/>
            <w:right w:val="none" w:sz="0" w:space="0" w:color="auto"/>
          </w:divBdr>
          <w:divsChild>
            <w:div w:id="1338996268">
              <w:marLeft w:val="0"/>
              <w:marRight w:val="0"/>
              <w:marTop w:val="0"/>
              <w:marBottom w:val="0"/>
              <w:divBdr>
                <w:top w:val="none" w:sz="0" w:space="0" w:color="auto"/>
                <w:left w:val="none" w:sz="0" w:space="0" w:color="auto"/>
                <w:bottom w:val="none" w:sz="0" w:space="0" w:color="auto"/>
                <w:right w:val="none" w:sz="0" w:space="0" w:color="auto"/>
              </w:divBdr>
              <w:divsChild>
                <w:div w:id="1455058113">
                  <w:marLeft w:val="0"/>
                  <w:marRight w:val="0"/>
                  <w:marTop w:val="0"/>
                  <w:marBottom w:val="0"/>
                  <w:divBdr>
                    <w:top w:val="none" w:sz="0" w:space="0" w:color="auto"/>
                    <w:left w:val="none" w:sz="0" w:space="0" w:color="auto"/>
                    <w:bottom w:val="none" w:sz="0" w:space="0" w:color="auto"/>
                    <w:right w:val="none" w:sz="0" w:space="0" w:color="auto"/>
                  </w:divBdr>
                  <w:divsChild>
                    <w:div w:id="1788505885">
                      <w:marLeft w:val="0"/>
                      <w:marRight w:val="0"/>
                      <w:marTop w:val="0"/>
                      <w:marBottom w:val="0"/>
                      <w:divBdr>
                        <w:top w:val="none" w:sz="0" w:space="0" w:color="auto"/>
                        <w:left w:val="none" w:sz="0" w:space="0" w:color="auto"/>
                        <w:bottom w:val="none" w:sz="0" w:space="0" w:color="auto"/>
                        <w:right w:val="none" w:sz="0" w:space="0" w:color="auto"/>
                      </w:divBdr>
                      <w:divsChild>
                        <w:div w:id="735738444">
                          <w:marLeft w:val="0"/>
                          <w:marRight w:val="0"/>
                          <w:marTop w:val="0"/>
                          <w:marBottom w:val="0"/>
                          <w:divBdr>
                            <w:top w:val="none" w:sz="0" w:space="0" w:color="auto"/>
                            <w:left w:val="none" w:sz="0" w:space="0" w:color="auto"/>
                            <w:bottom w:val="none" w:sz="0" w:space="0" w:color="auto"/>
                            <w:right w:val="none" w:sz="0" w:space="0" w:color="auto"/>
                          </w:divBdr>
                          <w:divsChild>
                            <w:div w:id="15348397">
                              <w:marLeft w:val="-150"/>
                              <w:marRight w:val="-150"/>
                              <w:marTop w:val="0"/>
                              <w:marBottom w:val="0"/>
                              <w:divBdr>
                                <w:top w:val="none" w:sz="0" w:space="0" w:color="auto"/>
                                <w:left w:val="none" w:sz="0" w:space="0" w:color="auto"/>
                                <w:bottom w:val="none" w:sz="0" w:space="0" w:color="auto"/>
                                <w:right w:val="none" w:sz="0" w:space="0" w:color="auto"/>
                              </w:divBdr>
                              <w:divsChild>
                                <w:div w:id="17238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27093">
                      <w:marLeft w:val="0"/>
                      <w:marRight w:val="0"/>
                      <w:marTop w:val="0"/>
                      <w:marBottom w:val="0"/>
                      <w:divBdr>
                        <w:top w:val="none" w:sz="0" w:space="0" w:color="auto"/>
                        <w:left w:val="none" w:sz="0" w:space="0" w:color="auto"/>
                        <w:bottom w:val="none" w:sz="0" w:space="0" w:color="auto"/>
                        <w:right w:val="none" w:sz="0" w:space="0" w:color="auto"/>
                      </w:divBdr>
                      <w:divsChild>
                        <w:div w:id="1426612014">
                          <w:marLeft w:val="0"/>
                          <w:marRight w:val="0"/>
                          <w:marTop w:val="0"/>
                          <w:marBottom w:val="0"/>
                          <w:divBdr>
                            <w:top w:val="none" w:sz="0" w:space="0" w:color="auto"/>
                            <w:left w:val="none" w:sz="0" w:space="0" w:color="auto"/>
                            <w:bottom w:val="none" w:sz="0" w:space="0" w:color="auto"/>
                            <w:right w:val="none" w:sz="0" w:space="0" w:color="auto"/>
                          </w:divBdr>
                          <w:divsChild>
                            <w:div w:id="506094634">
                              <w:marLeft w:val="-150"/>
                              <w:marRight w:val="-150"/>
                              <w:marTop w:val="0"/>
                              <w:marBottom w:val="0"/>
                              <w:divBdr>
                                <w:top w:val="none" w:sz="0" w:space="0" w:color="auto"/>
                                <w:left w:val="none" w:sz="0" w:space="0" w:color="auto"/>
                                <w:bottom w:val="none" w:sz="0" w:space="0" w:color="auto"/>
                                <w:right w:val="none" w:sz="0" w:space="0" w:color="auto"/>
                              </w:divBdr>
                              <w:divsChild>
                                <w:div w:id="109585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921713">
          <w:marLeft w:val="0"/>
          <w:marRight w:val="0"/>
          <w:marTop w:val="0"/>
          <w:marBottom w:val="0"/>
          <w:divBdr>
            <w:top w:val="none" w:sz="0" w:space="0" w:color="auto"/>
            <w:left w:val="none" w:sz="0" w:space="0" w:color="auto"/>
            <w:bottom w:val="none" w:sz="0" w:space="0" w:color="auto"/>
            <w:right w:val="none" w:sz="0" w:space="0" w:color="auto"/>
          </w:divBdr>
          <w:divsChild>
            <w:div w:id="17506104">
              <w:marLeft w:val="0"/>
              <w:marRight w:val="0"/>
              <w:marTop w:val="0"/>
              <w:marBottom w:val="0"/>
              <w:divBdr>
                <w:top w:val="none" w:sz="0" w:space="0" w:color="auto"/>
                <w:left w:val="none" w:sz="0" w:space="0" w:color="auto"/>
                <w:bottom w:val="none" w:sz="0" w:space="0" w:color="auto"/>
                <w:right w:val="none" w:sz="0" w:space="0" w:color="auto"/>
              </w:divBdr>
              <w:divsChild>
                <w:div w:id="1403674564">
                  <w:marLeft w:val="0"/>
                  <w:marRight w:val="0"/>
                  <w:marTop w:val="0"/>
                  <w:marBottom w:val="0"/>
                  <w:divBdr>
                    <w:top w:val="none" w:sz="0" w:space="0" w:color="auto"/>
                    <w:left w:val="none" w:sz="0" w:space="0" w:color="auto"/>
                    <w:bottom w:val="none" w:sz="0" w:space="0" w:color="auto"/>
                    <w:right w:val="none" w:sz="0" w:space="0" w:color="auto"/>
                  </w:divBdr>
                  <w:divsChild>
                    <w:div w:id="887454350">
                      <w:marLeft w:val="0"/>
                      <w:marRight w:val="0"/>
                      <w:marTop w:val="0"/>
                      <w:marBottom w:val="0"/>
                      <w:divBdr>
                        <w:top w:val="none" w:sz="0" w:space="0" w:color="auto"/>
                        <w:left w:val="none" w:sz="0" w:space="0" w:color="auto"/>
                        <w:bottom w:val="none" w:sz="0" w:space="0" w:color="auto"/>
                        <w:right w:val="none" w:sz="0" w:space="0" w:color="auto"/>
                      </w:divBdr>
                      <w:divsChild>
                        <w:div w:id="1424566059">
                          <w:marLeft w:val="0"/>
                          <w:marRight w:val="0"/>
                          <w:marTop w:val="0"/>
                          <w:marBottom w:val="0"/>
                          <w:divBdr>
                            <w:top w:val="none" w:sz="0" w:space="0" w:color="auto"/>
                            <w:left w:val="none" w:sz="0" w:space="0" w:color="auto"/>
                            <w:bottom w:val="none" w:sz="0" w:space="0" w:color="auto"/>
                            <w:right w:val="none" w:sz="0" w:space="0" w:color="auto"/>
                          </w:divBdr>
                          <w:divsChild>
                            <w:div w:id="639576900">
                              <w:marLeft w:val="-150"/>
                              <w:marRight w:val="-150"/>
                              <w:marTop w:val="0"/>
                              <w:marBottom w:val="0"/>
                              <w:divBdr>
                                <w:top w:val="none" w:sz="0" w:space="0" w:color="auto"/>
                                <w:left w:val="none" w:sz="0" w:space="0" w:color="auto"/>
                                <w:bottom w:val="none" w:sz="0" w:space="0" w:color="auto"/>
                                <w:right w:val="none" w:sz="0" w:space="0" w:color="auto"/>
                              </w:divBdr>
                              <w:divsChild>
                                <w:div w:id="12388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253273">
                      <w:marLeft w:val="0"/>
                      <w:marRight w:val="0"/>
                      <w:marTop w:val="0"/>
                      <w:marBottom w:val="0"/>
                      <w:divBdr>
                        <w:top w:val="none" w:sz="0" w:space="0" w:color="auto"/>
                        <w:left w:val="none" w:sz="0" w:space="0" w:color="auto"/>
                        <w:bottom w:val="none" w:sz="0" w:space="0" w:color="auto"/>
                        <w:right w:val="none" w:sz="0" w:space="0" w:color="auto"/>
                      </w:divBdr>
                      <w:divsChild>
                        <w:div w:id="1889222960">
                          <w:marLeft w:val="0"/>
                          <w:marRight w:val="0"/>
                          <w:marTop w:val="0"/>
                          <w:marBottom w:val="0"/>
                          <w:divBdr>
                            <w:top w:val="none" w:sz="0" w:space="0" w:color="auto"/>
                            <w:left w:val="none" w:sz="0" w:space="0" w:color="auto"/>
                            <w:bottom w:val="none" w:sz="0" w:space="0" w:color="auto"/>
                            <w:right w:val="none" w:sz="0" w:space="0" w:color="auto"/>
                          </w:divBdr>
                          <w:divsChild>
                            <w:div w:id="1179466632">
                              <w:marLeft w:val="-150"/>
                              <w:marRight w:val="-150"/>
                              <w:marTop w:val="0"/>
                              <w:marBottom w:val="0"/>
                              <w:divBdr>
                                <w:top w:val="none" w:sz="0" w:space="0" w:color="auto"/>
                                <w:left w:val="none" w:sz="0" w:space="0" w:color="auto"/>
                                <w:bottom w:val="none" w:sz="0" w:space="0" w:color="auto"/>
                                <w:right w:val="none" w:sz="0" w:space="0" w:color="auto"/>
                              </w:divBdr>
                              <w:divsChild>
                                <w:div w:id="33006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367982">
          <w:marLeft w:val="0"/>
          <w:marRight w:val="0"/>
          <w:marTop w:val="0"/>
          <w:marBottom w:val="0"/>
          <w:divBdr>
            <w:top w:val="none" w:sz="0" w:space="0" w:color="auto"/>
            <w:left w:val="none" w:sz="0" w:space="0" w:color="auto"/>
            <w:bottom w:val="none" w:sz="0" w:space="0" w:color="auto"/>
            <w:right w:val="none" w:sz="0" w:space="0" w:color="auto"/>
          </w:divBdr>
          <w:divsChild>
            <w:div w:id="2112316396">
              <w:marLeft w:val="0"/>
              <w:marRight w:val="0"/>
              <w:marTop w:val="0"/>
              <w:marBottom w:val="0"/>
              <w:divBdr>
                <w:top w:val="none" w:sz="0" w:space="0" w:color="auto"/>
                <w:left w:val="none" w:sz="0" w:space="0" w:color="auto"/>
                <w:bottom w:val="none" w:sz="0" w:space="0" w:color="auto"/>
                <w:right w:val="none" w:sz="0" w:space="0" w:color="auto"/>
              </w:divBdr>
              <w:divsChild>
                <w:div w:id="446855587">
                  <w:marLeft w:val="0"/>
                  <w:marRight w:val="0"/>
                  <w:marTop w:val="0"/>
                  <w:marBottom w:val="0"/>
                  <w:divBdr>
                    <w:top w:val="none" w:sz="0" w:space="0" w:color="auto"/>
                    <w:left w:val="none" w:sz="0" w:space="0" w:color="auto"/>
                    <w:bottom w:val="none" w:sz="0" w:space="0" w:color="auto"/>
                    <w:right w:val="none" w:sz="0" w:space="0" w:color="auto"/>
                  </w:divBdr>
                  <w:divsChild>
                    <w:div w:id="1121261193">
                      <w:marLeft w:val="0"/>
                      <w:marRight w:val="0"/>
                      <w:marTop w:val="0"/>
                      <w:marBottom w:val="0"/>
                      <w:divBdr>
                        <w:top w:val="none" w:sz="0" w:space="0" w:color="auto"/>
                        <w:left w:val="none" w:sz="0" w:space="0" w:color="auto"/>
                        <w:bottom w:val="none" w:sz="0" w:space="0" w:color="auto"/>
                        <w:right w:val="none" w:sz="0" w:space="0" w:color="auto"/>
                      </w:divBdr>
                      <w:divsChild>
                        <w:div w:id="1086610140">
                          <w:marLeft w:val="0"/>
                          <w:marRight w:val="0"/>
                          <w:marTop w:val="0"/>
                          <w:marBottom w:val="0"/>
                          <w:divBdr>
                            <w:top w:val="none" w:sz="0" w:space="0" w:color="auto"/>
                            <w:left w:val="none" w:sz="0" w:space="0" w:color="auto"/>
                            <w:bottom w:val="none" w:sz="0" w:space="0" w:color="auto"/>
                            <w:right w:val="none" w:sz="0" w:space="0" w:color="auto"/>
                          </w:divBdr>
                          <w:divsChild>
                            <w:div w:id="1786851850">
                              <w:marLeft w:val="-150"/>
                              <w:marRight w:val="-150"/>
                              <w:marTop w:val="0"/>
                              <w:marBottom w:val="0"/>
                              <w:divBdr>
                                <w:top w:val="none" w:sz="0" w:space="0" w:color="auto"/>
                                <w:left w:val="none" w:sz="0" w:space="0" w:color="auto"/>
                                <w:bottom w:val="none" w:sz="0" w:space="0" w:color="auto"/>
                                <w:right w:val="none" w:sz="0" w:space="0" w:color="auto"/>
                              </w:divBdr>
                              <w:divsChild>
                                <w:div w:id="3620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45961">
                      <w:marLeft w:val="0"/>
                      <w:marRight w:val="0"/>
                      <w:marTop w:val="0"/>
                      <w:marBottom w:val="0"/>
                      <w:divBdr>
                        <w:top w:val="none" w:sz="0" w:space="0" w:color="auto"/>
                        <w:left w:val="none" w:sz="0" w:space="0" w:color="auto"/>
                        <w:bottom w:val="none" w:sz="0" w:space="0" w:color="auto"/>
                        <w:right w:val="none" w:sz="0" w:space="0" w:color="auto"/>
                      </w:divBdr>
                      <w:divsChild>
                        <w:div w:id="1359429506">
                          <w:marLeft w:val="0"/>
                          <w:marRight w:val="0"/>
                          <w:marTop w:val="0"/>
                          <w:marBottom w:val="0"/>
                          <w:divBdr>
                            <w:top w:val="none" w:sz="0" w:space="0" w:color="auto"/>
                            <w:left w:val="none" w:sz="0" w:space="0" w:color="auto"/>
                            <w:bottom w:val="none" w:sz="0" w:space="0" w:color="auto"/>
                            <w:right w:val="none" w:sz="0" w:space="0" w:color="auto"/>
                          </w:divBdr>
                          <w:divsChild>
                            <w:div w:id="1988969122">
                              <w:marLeft w:val="-150"/>
                              <w:marRight w:val="-150"/>
                              <w:marTop w:val="0"/>
                              <w:marBottom w:val="0"/>
                              <w:divBdr>
                                <w:top w:val="none" w:sz="0" w:space="0" w:color="auto"/>
                                <w:left w:val="none" w:sz="0" w:space="0" w:color="auto"/>
                                <w:bottom w:val="none" w:sz="0" w:space="0" w:color="auto"/>
                                <w:right w:val="none" w:sz="0" w:space="0" w:color="auto"/>
                              </w:divBdr>
                              <w:divsChild>
                                <w:div w:id="65529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166233">
          <w:marLeft w:val="0"/>
          <w:marRight w:val="0"/>
          <w:marTop w:val="0"/>
          <w:marBottom w:val="0"/>
          <w:divBdr>
            <w:top w:val="none" w:sz="0" w:space="0" w:color="auto"/>
            <w:left w:val="none" w:sz="0" w:space="0" w:color="auto"/>
            <w:bottom w:val="none" w:sz="0" w:space="0" w:color="auto"/>
            <w:right w:val="none" w:sz="0" w:space="0" w:color="auto"/>
          </w:divBdr>
          <w:divsChild>
            <w:div w:id="1023703118">
              <w:marLeft w:val="0"/>
              <w:marRight w:val="0"/>
              <w:marTop w:val="0"/>
              <w:marBottom w:val="0"/>
              <w:divBdr>
                <w:top w:val="none" w:sz="0" w:space="0" w:color="auto"/>
                <w:left w:val="none" w:sz="0" w:space="0" w:color="auto"/>
                <w:bottom w:val="none" w:sz="0" w:space="0" w:color="auto"/>
                <w:right w:val="none" w:sz="0" w:space="0" w:color="auto"/>
              </w:divBdr>
              <w:divsChild>
                <w:div w:id="2132819957">
                  <w:marLeft w:val="0"/>
                  <w:marRight w:val="0"/>
                  <w:marTop w:val="0"/>
                  <w:marBottom w:val="0"/>
                  <w:divBdr>
                    <w:top w:val="none" w:sz="0" w:space="0" w:color="auto"/>
                    <w:left w:val="none" w:sz="0" w:space="0" w:color="auto"/>
                    <w:bottom w:val="none" w:sz="0" w:space="0" w:color="auto"/>
                    <w:right w:val="none" w:sz="0" w:space="0" w:color="auto"/>
                  </w:divBdr>
                  <w:divsChild>
                    <w:div w:id="1067533357">
                      <w:marLeft w:val="0"/>
                      <w:marRight w:val="0"/>
                      <w:marTop w:val="0"/>
                      <w:marBottom w:val="0"/>
                      <w:divBdr>
                        <w:top w:val="none" w:sz="0" w:space="0" w:color="auto"/>
                        <w:left w:val="none" w:sz="0" w:space="0" w:color="auto"/>
                        <w:bottom w:val="none" w:sz="0" w:space="0" w:color="auto"/>
                        <w:right w:val="none" w:sz="0" w:space="0" w:color="auto"/>
                      </w:divBdr>
                      <w:divsChild>
                        <w:div w:id="1727609151">
                          <w:marLeft w:val="0"/>
                          <w:marRight w:val="0"/>
                          <w:marTop w:val="0"/>
                          <w:marBottom w:val="0"/>
                          <w:divBdr>
                            <w:top w:val="none" w:sz="0" w:space="0" w:color="auto"/>
                            <w:left w:val="none" w:sz="0" w:space="0" w:color="auto"/>
                            <w:bottom w:val="none" w:sz="0" w:space="0" w:color="auto"/>
                            <w:right w:val="none" w:sz="0" w:space="0" w:color="auto"/>
                          </w:divBdr>
                          <w:divsChild>
                            <w:div w:id="237636775">
                              <w:marLeft w:val="-150"/>
                              <w:marRight w:val="-150"/>
                              <w:marTop w:val="0"/>
                              <w:marBottom w:val="0"/>
                              <w:divBdr>
                                <w:top w:val="none" w:sz="0" w:space="0" w:color="auto"/>
                                <w:left w:val="none" w:sz="0" w:space="0" w:color="auto"/>
                                <w:bottom w:val="none" w:sz="0" w:space="0" w:color="auto"/>
                                <w:right w:val="none" w:sz="0" w:space="0" w:color="auto"/>
                              </w:divBdr>
                              <w:divsChild>
                                <w:div w:id="102498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407724">
                      <w:marLeft w:val="0"/>
                      <w:marRight w:val="0"/>
                      <w:marTop w:val="0"/>
                      <w:marBottom w:val="0"/>
                      <w:divBdr>
                        <w:top w:val="none" w:sz="0" w:space="0" w:color="auto"/>
                        <w:left w:val="none" w:sz="0" w:space="0" w:color="auto"/>
                        <w:bottom w:val="none" w:sz="0" w:space="0" w:color="auto"/>
                        <w:right w:val="none" w:sz="0" w:space="0" w:color="auto"/>
                      </w:divBdr>
                      <w:divsChild>
                        <w:div w:id="1556505951">
                          <w:marLeft w:val="0"/>
                          <w:marRight w:val="0"/>
                          <w:marTop w:val="0"/>
                          <w:marBottom w:val="0"/>
                          <w:divBdr>
                            <w:top w:val="none" w:sz="0" w:space="0" w:color="auto"/>
                            <w:left w:val="none" w:sz="0" w:space="0" w:color="auto"/>
                            <w:bottom w:val="none" w:sz="0" w:space="0" w:color="auto"/>
                            <w:right w:val="none" w:sz="0" w:space="0" w:color="auto"/>
                          </w:divBdr>
                          <w:divsChild>
                            <w:div w:id="1209758086">
                              <w:marLeft w:val="-150"/>
                              <w:marRight w:val="-150"/>
                              <w:marTop w:val="0"/>
                              <w:marBottom w:val="0"/>
                              <w:divBdr>
                                <w:top w:val="none" w:sz="0" w:space="0" w:color="auto"/>
                                <w:left w:val="none" w:sz="0" w:space="0" w:color="auto"/>
                                <w:bottom w:val="none" w:sz="0" w:space="0" w:color="auto"/>
                                <w:right w:val="none" w:sz="0" w:space="0" w:color="auto"/>
                              </w:divBdr>
                              <w:divsChild>
                                <w:div w:id="78820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242998">
          <w:marLeft w:val="0"/>
          <w:marRight w:val="0"/>
          <w:marTop w:val="0"/>
          <w:marBottom w:val="0"/>
          <w:divBdr>
            <w:top w:val="none" w:sz="0" w:space="0" w:color="auto"/>
            <w:left w:val="none" w:sz="0" w:space="0" w:color="auto"/>
            <w:bottom w:val="none" w:sz="0" w:space="0" w:color="auto"/>
            <w:right w:val="none" w:sz="0" w:space="0" w:color="auto"/>
          </w:divBdr>
          <w:divsChild>
            <w:div w:id="118375042">
              <w:marLeft w:val="0"/>
              <w:marRight w:val="0"/>
              <w:marTop w:val="0"/>
              <w:marBottom w:val="0"/>
              <w:divBdr>
                <w:top w:val="none" w:sz="0" w:space="0" w:color="auto"/>
                <w:left w:val="none" w:sz="0" w:space="0" w:color="auto"/>
                <w:bottom w:val="none" w:sz="0" w:space="0" w:color="auto"/>
                <w:right w:val="none" w:sz="0" w:space="0" w:color="auto"/>
              </w:divBdr>
              <w:divsChild>
                <w:div w:id="73549319">
                  <w:marLeft w:val="0"/>
                  <w:marRight w:val="0"/>
                  <w:marTop w:val="0"/>
                  <w:marBottom w:val="0"/>
                  <w:divBdr>
                    <w:top w:val="none" w:sz="0" w:space="0" w:color="auto"/>
                    <w:left w:val="none" w:sz="0" w:space="0" w:color="auto"/>
                    <w:bottom w:val="none" w:sz="0" w:space="0" w:color="auto"/>
                    <w:right w:val="none" w:sz="0" w:space="0" w:color="auto"/>
                  </w:divBdr>
                  <w:divsChild>
                    <w:div w:id="779952446">
                      <w:marLeft w:val="0"/>
                      <w:marRight w:val="0"/>
                      <w:marTop w:val="0"/>
                      <w:marBottom w:val="0"/>
                      <w:divBdr>
                        <w:top w:val="none" w:sz="0" w:space="0" w:color="auto"/>
                        <w:left w:val="none" w:sz="0" w:space="0" w:color="auto"/>
                        <w:bottom w:val="none" w:sz="0" w:space="0" w:color="auto"/>
                        <w:right w:val="none" w:sz="0" w:space="0" w:color="auto"/>
                      </w:divBdr>
                      <w:divsChild>
                        <w:div w:id="1575506888">
                          <w:marLeft w:val="0"/>
                          <w:marRight w:val="0"/>
                          <w:marTop w:val="0"/>
                          <w:marBottom w:val="0"/>
                          <w:divBdr>
                            <w:top w:val="none" w:sz="0" w:space="0" w:color="auto"/>
                            <w:left w:val="none" w:sz="0" w:space="0" w:color="auto"/>
                            <w:bottom w:val="none" w:sz="0" w:space="0" w:color="auto"/>
                            <w:right w:val="none" w:sz="0" w:space="0" w:color="auto"/>
                          </w:divBdr>
                          <w:divsChild>
                            <w:div w:id="122963178">
                              <w:marLeft w:val="-150"/>
                              <w:marRight w:val="-150"/>
                              <w:marTop w:val="0"/>
                              <w:marBottom w:val="0"/>
                              <w:divBdr>
                                <w:top w:val="none" w:sz="0" w:space="0" w:color="auto"/>
                                <w:left w:val="none" w:sz="0" w:space="0" w:color="auto"/>
                                <w:bottom w:val="none" w:sz="0" w:space="0" w:color="auto"/>
                                <w:right w:val="none" w:sz="0" w:space="0" w:color="auto"/>
                              </w:divBdr>
                              <w:divsChild>
                                <w:div w:id="27802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667557">
                      <w:marLeft w:val="0"/>
                      <w:marRight w:val="0"/>
                      <w:marTop w:val="0"/>
                      <w:marBottom w:val="0"/>
                      <w:divBdr>
                        <w:top w:val="none" w:sz="0" w:space="0" w:color="auto"/>
                        <w:left w:val="none" w:sz="0" w:space="0" w:color="auto"/>
                        <w:bottom w:val="none" w:sz="0" w:space="0" w:color="auto"/>
                        <w:right w:val="none" w:sz="0" w:space="0" w:color="auto"/>
                      </w:divBdr>
                      <w:divsChild>
                        <w:div w:id="468015426">
                          <w:marLeft w:val="0"/>
                          <w:marRight w:val="0"/>
                          <w:marTop w:val="0"/>
                          <w:marBottom w:val="0"/>
                          <w:divBdr>
                            <w:top w:val="none" w:sz="0" w:space="0" w:color="auto"/>
                            <w:left w:val="none" w:sz="0" w:space="0" w:color="auto"/>
                            <w:bottom w:val="none" w:sz="0" w:space="0" w:color="auto"/>
                            <w:right w:val="none" w:sz="0" w:space="0" w:color="auto"/>
                          </w:divBdr>
                          <w:divsChild>
                            <w:div w:id="789202115">
                              <w:marLeft w:val="-150"/>
                              <w:marRight w:val="-150"/>
                              <w:marTop w:val="0"/>
                              <w:marBottom w:val="0"/>
                              <w:divBdr>
                                <w:top w:val="none" w:sz="0" w:space="0" w:color="auto"/>
                                <w:left w:val="none" w:sz="0" w:space="0" w:color="auto"/>
                                <w:bottom w:val="none" w:sz="0" w:space="0" w:color="auto"/>
                                <w:right w:val="none" w:sz="0" w:space="0" w:color="auto"/>
                              </w:divBdr>
                              <w:divsChild>
                                <w:div w:id="19812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0847321">
          <w:marLeft w:val="0"/>
          <w:marRight w:val="0"/>
          <w:marTop w:val="0"/>
          <w:marBottom w:val="0"/>
          <w:divBdr>
            <w:top w:val="none" w:sz="0" w:space="0" w:color="auto"/>
            <w:left w:val="none" w:sz="0" w:space="0" w:color="auto"/>
            <w:bottom w:val="none" w:sz="0" w:space="0" w:color="auto"/>
            <w:right w:val="none" w:sz="0" w:space="0" w:color="auto"/>
          </w:divBdr>
          <w:divsChild>
            <w:div w:id="2005937735">
              <w:marLeft w:val="0"/>
              <w:marRight w:val="0"/>
              <w:marTop w:val="0"/>
              <w:marBottom w:val="0"/>
              <w:divBdr>
                <w:top w:val="none" w:sz="0" w:space="0" w:color="auto"/>
                <w:left w:val="none" w:sz="0" w:space="0" w:color="auto"/>
                <w:bottom w:val="none" w:sz="0" w:space="0" w:color="auto"/>
                <w:right w:val="none" w:sz="0" w:space="0" w:color="auto"/>
              </w:divBdr>
              <w:divsChild>
                <w:div w:id="163671614">
                  <w:marLeft w:val="0"/>
                  <w:marRight w:val="0"/>
                  <w:marTop w:val="0"/>
                  <w:marBottom w:val="0"/>
                  <w:divBdr>
                    <w:top w:val="none" w:sz="0" w:space="0" w:color="auto"/>
                    <w:left w:val="none" w:sz="0" w:space="0" w:color="auto"/>
                    <w:bottom w:val="none" w:sz="0" w:space="0" w:color="auto"/>
                    <w:right w:val="none" w:sz="0" w:space="0" w:color="auto"/>
                  </w:divBdr>
                  <w:divsChild>
                    <w:div w:id="738332797">
                      <w:marLeft w:val="0"/>
                      <w:marRight w:val="0"/>
                      <w:marTop w:val="0"/>
                      <w:marBottom w:val="0"/>
                      <w:divBdr>
                        <w:top w:val="none" w:sz="0" w:space="0" w:color="auto"/>
                        <w:left w:val="none" w:sz="0" w:space="0" w:color="auto"/>
                        <w:bottom w:val="none" w:sz="0" w:space="0" w:color="auto"/>
                        <w:right w:val="none" w:sz="0" w:space="0" w:color="auto"/>
                      </w:divBdr>
                      <w:divsChild>
                        <w:div w:id="74933700">
                          <w:marLeft w:val="0"/>
                          <w:marRight w:val="0"/>
                          <w:marTop w:val="0"/>
                          <w:marBottom w:val="0"/>
                          <w:divBdr>
                            <w:top w:val="none" w:sz="0" w:space="0" w:color="auto"/>
                            <w:left w:val="none" w:sz="0" w:space="0" w:color="auto"/>
                            <w:bottom w:val="none" w:sz="0" w:space="0" w:color="auto"/>
                            <w:right w:val="none" w:sz="0" w:space="0" w:color="auto"/>
                          </w:divBdr>
                          <w:divsChild>
                            <w:div w:id="760218147">
                              <w:marLeft w:val="-150"/>
                              <w:marRight w:val="-150"/>
                              <w:marTop w:val="0"/>
                              <w:marBottom w:val="0"/>
                              <w:divBdr>
                                <w:top w:val="none" w:sz="0" w:space="0" w:color="auto"/>
                                <w:left w:val="none" w:sz="0" w:space="0" w:color="auto"/>
                                <w:bottom w:val="none" w:sz="0" w:space="0" w:color="auto"/>
                                <w:right w:val="none" w:sz="0" w:space="0" w:color="auto"/>
                              </w:divBdr>
                              <w:divsChild>
                                <w:div w:id="199244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846368">
                      <w:marLeft w:val="0"/>
                      <w:marRight w:val="0"/>
                      <w:marTop w:val="0"/>
                      <w:marBottom w:val="0"/>
                      <w:divBdr>
                        <w:top w:val="none" w:sz="0" w:space="0" w:color="auto"/>
                        <w:left w:val="none" w:sz="0" w:space="0" w:color="auto"/>
                        <w:bottom w:val="none" w:sz="0" w:space="0" w:color="auto"/>
                        <w:right w:val="none" w:sz="0" w:space="0" w:color="auto"/>
                      </w:divBdr>
                      <w:divsChild>
                        <w:div w:id="1945262352">
                          <w:marLeft w:val="0"/>
                          <w:marRight w:val="0"/>
                          <w:marTop w:val="0"/>
                          <w:marBottom w:val="0"/>
                          <w:divBdr>
                            <w:top w:val="none" w:sz="0" w:space="0" w:color="auto"/>
                            <w:left w:val="none" w:sz="0" w:space="0" w:color="auto"/>
                            <w:bottom w:val="none" w:sz="0" w:space="0" w:color="auto"/>
                            <w:right w:val="none" w:sz="0" w:space="0" w:color="auto"/>
                          </w:divBdr>
                          <w:divsChild>
                            <w:div w:id="1398747182">
                              <w:marLeft w:val="-150"/>
                              <w:marRight w:val="-150"/>
                              <w:marTop w:val="0"/>
                              <w:marBottom w:val="0"/>
                              <w:divBdr>
                                <w:top w:val="none" w:sz="0" w:space="0" w:color="auto"/>
                                <w:left w:val="none" w:sz="0" w:space="0" w:color="auto"/>
                                <w:bottom w:val="none" w:sz="0" w:space="0" w:color="auto"/>
                                <w:right w:val="none" w:sz="0" w:space="0" w:color="auto"/>
                              </w:divBdr>
                              <w:divsChild>
                                <w:div w:id="27807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548070">
          <w:marLeft w:val="0"/>
          <w:marRight w:val="0"/>
          <w:marTop w:val="0"/>
          <w:marBottom w:val="0"/>
          <w:divBdr>
            <w:top w:val="none" w:sz="0" w:space="0" w:color="auto"/>
            <w:left w:val="none" w:sz="0" w:space="0" w:color="auto"/>
            <w:bottom w:val="none" w:sz="0" w:space="0" w:color="auto"/>
            <w:right w:val="none" w:sz="0" w:space="0" w:color="auto"/>
          </w:divBdr>
          <w:divsChild>
            <w:div w:id="875430285">
              <w:marLeft w:val="0"/>
              <w:marRight w:val="0"/>
              <w:marTop w:val="0"/>
              <w:marBottom w:val="0"/>
              <w:divBdr>
                <w:top w:val="none" w:sz="0" w:space="0" w:color="auto"/>
                <w:left w:val="none" w:sz="0" w:space="0" w:color="auto"/>
                <w:bottom w:val="none" w:sz="0" w:space="0" w:color="auto"/>
                <w:right w:val="none" w:sz="0" w:space="0" w:color="auto"/>
              </w:divBdr>
              <w:divsChild>
                <w:div w:id="1884367249">
                  <w:marLeft w:val="0"/>
                  <w:marRight w:val="0"/>
                  <w:marTop w:val="0"/>
                  <w:marBottom w:val="0"/>
                  <w:divBdr>
                    <w:top w:val="none" w:sz="0" w:space="0" w:color="auto"/>
                    <w:left w:val="none" w:sz="0" w:space="0" w:color="auto"/>
                    <w:bottom w:val="none" w:sz="0" w:space="0" w:color="auto"/>
                    <w:right w:val="none" w:sz="0" w:space="0" w:color="auto"/>
                  </w:divBdr>
                  <w:divsChild>
                    <w:div w:id="1355644769">
                      <w:marLeft w:val="0"/>
                      <w:marRight w:val="0"/>
                      <w:marTop w:val="0"/>
                      <w:marBottom w:val="0"/>
                      <w:divBdr>
                        <w:top w:val="none" w:sz="0" w:space="0" w:color="auto"/>
                        <w:left w:val="none" w:sz="0" w:space="0" w:color="auto"/>
                        <w:bottom w:val="none" w:sz="0" w:space="0" w:color="auto"/>
                        <w:right w:val="none" w:sz="0" w:space="0" w:color="auto"/>
                      </w:divBdr>
                      <w:divsChild>
                        <w:div w:id="531260525">
                          <w:marLeft w:val="0"/>
                          <w:marRight w:val="0"/>
                          <w:marTop w:val="0"/>
                          <w:marBottom w:val="0"/>
                          <w:divBdr>
                            <w:top w:val="none" w:sz="0" w:space="0" w:color="auto"/>
                            <w:left w:val="none" w:sz="0" w:space="0" w:color="auto"/>
                            <w:bottom w:val="none" w:sz="0" w:space="0" w:color="auto"/>
                            <w:right w:val="none" w:sz="0" w:space="0" w:color="auto"/>
                          </w:divBdr>
                          <w:divsChild>
                            <w:div w:id="2131432000">
                              <w:marLeft w:val="-150"/>
                              <w:marRight w:val="-150"/>
                              <w:marTop w:val="0"/>
                              <w:marBottom w:val="0"/>
                              <w:divBdr>
                                <w:top w:val="none" w:sz="0" w:space="0" w:color="auto"/>
                                <w:left w:val="none" w:sz="0" w:space="0" w:color="auto"/>
                                <w:bottom w:val="none" w:sz="0" w:space="0" w:color="auto"/>
                                <w:right w:val="none" w:sz="0" w:space="0" w:color="auto"/>
                              </w:divBdr>
                              <w:divsChild>
                                <w:div w:id="10434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016076">
                      <w:marLeft w:val="0"/>
                      <w:marRight w:val="0"/>
                      <w:marTop w:val="0"/>
                      <w:marBottom w:val="0"/>
                      <w:divBdr>
                        <w:top w:val="none" w:sz="0" w:space="0" w:color="auto"/>
                        <w:left w:val="none" w:sz="0" w:space="0" w:color="auto"/>
                        <w:bottom w:val="none" w:sz="0" w:space="0" w:color="auto"/>
                        <w:right w:val="none" w:sz="0" w:space="0" w:color="auto"/>
                      </w:divBdr>
                      <w:divsChild>
                        <w:div w:id="608391499">
                          <w:marLeft w:val="0"/>
                          <w:marRight w:val="0"/>
                          <w:marTop w:val="0"/>
                          <w:marBottom w:val="0"/>
                          <w:divBdr>
                            <w:top w:val="none" w:sz="0" w:space="0" w:color="auto"/>
                            <w:left w:val="none" w:sz="0" w:space="0" w:color="auto"/>
                            <w:bottom w:val="none" w:sz="0" w:space="0" w:color="auto"/>
                            <w:right w:val="none" w:sz="0" w:space="0" w:color="auto"/>
                          </w:divBdr>
                          <w:divsChild>
                            <w:div w:id="431975346">
                              <w:marLeft w:val="-150"/>
                              <w:marRight w:val="-150"/>
                              <w:marTop w:val="0"/>
                              <w:marBottom w:val="0"/>
                              <w:divBdr>
                                <w:top w:val="none" w:sz="0" w:space="0" w:color="auto"/>
                                <w:left w:val="none" w:sz="0" w:space="0" w:color="auto"/>
                                <w:bottom w:val="none" w:sz="0" w:space="0" w:color="auto"/>
                                <w:right w:val="none" w:sz="0" w:space="0" w:color="auto"/>
                              </w:divBdr>
                              <w:divsChild>
                                <w:div w:id="154235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6157707">
          <w:marLeft w:val="0"/>
          <w:marRight w:val="0"/>
          <w:marTop w:val="0"/>
          <w:marBottom w:val="0"/>
          <w:divBdr>
            <w:top w:val="none" w:sz="0" w:space="0" w:color="auto"/>
            <w:left w:val="none" w:sz="0" w:space="0" w:color="auto"/>
            <w:bottom w:val="none" w:sz="0" w:space="0" w:color="auto"/>
            <w:right w:val="none" w:sz="0" w:space="0" w:color="auto"/>
          </w:divBdr>
          <w:divsChild>
            <w:div w:id="306057443">
              <w:marLeft w:val="0"/>
              <w:marRight w:val="0"/>
              <w:marTop w:val="0"/>
              <w:marBottom w:val="0"/>
              <w:divBdr>
                <w:top w:val="none" w:sz="0" w:space="0" w:color="auto"/>
                <w:left w:val="none" w:sz="0" w:space="0" w:color="auto"/>
                <w:bottom w:val="none" w:sz="0" w:space="0" w:color="auto"/>
                <w:right w:val="none" w:sz="0" w:space="0" w:color="auto"/>
              </w:divBdr>
              <w:divsChild>
                <w:div w:id="340665660">
                  <w:marLeft w:val="0"/>
                  <w:marRight w:val="0"/>
                  <w:marTop w:val="0"/>
                  <w:marBottom w:val="0"/>
                  <w:divBdr>
                    <w:top w:val="none" w:sz="0" w:space="0" w:color="auto"/>
                    <w:left w:val="none" w:sz="0" w:space="0" w:color="auto"/>
                    <w:bottom w:val="none" w:sz="0" w:space="0" w:color="auto"/>
                    <w:right w:val="none" w:sz="0" w:space="0" w:color="auto"/>
                  </w:divBdr>
                  <w:divsChild>
                    <w:div w:id="1779986734">
                      <w:marLeft w:val="0"/>
                      <w:marRight w:val="0"/>
                      <w:marTop w:val="0"/>
                      <w:marBottom w:val="0"/>
                      <w:divBdr>
                        <w:top w:val="none" w:sz="0" w:space="0" w:color="auto"/>
                        <w:left w:val="none" w:sz="0" w:space="0" w:color="auto"/>
                        <w:bottom w:val="none" w:sz="0" w:space="0" w:color="auto"/>
                        <w:right w:val="none" w:sz="0" w:space="0" w:color="auto"/>
                      </w:divBdr>
                      <w:divsChild>
                        <w:div w:id="110176882">
                          <w:marLeft w:val="0"/>
                          <w:marRight w:val="0"/>
                          <w:marTop w:val="0"/>
                          <w:marBottom w:val="0"/>
                          <w:divBdr>
                            <w:top w:val="none" w:sz="0" w:space="0" w:color="auto"/>
                            <w:left w:val="none" w:sz="0" w:space="0" w:color="auto"/>
                            <w:bottom w:val="none" w:sz="0" w:space="0" w:color="auto"/>
                            <w:right w:val="none" w:sz="0" w:space="0" w:color="auto"/>
                          </w:divBdr>
                          <w:divsChild>
                            <w:div w:id="1000739318">
                              <w:marLeft w:val="-150"/>
                              <w:marRight w:val="-150"/>
                              <w:marTop w:val="0"/>
                              <w:marBottom w:val="0"/>
                              <w:divBdr>
                                <w:top w:val="none" w:sz="0" w:space="0" w:color="auto"/>
                                <w:left w:val="none" w:sz="0" w:space="0" w:color="auto"/>
                                <w:bottom w:val="none" w:sz="0" w:space="0" w:color="auto"/>
                                <w:right w:val="none" w:sz="0" w:space="0" w:color="auto"/>
                              </w:divBdr>
                              <w:divsChild>
                                <w:div w:id="34937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461164">
                      <w:marLeft w:val="0"/>
                      <w:marRight w:val="0"/>
                      <w:marTop w:val="0"/>
                      <w:marBottom w:val="0"/>
                      <w:divBdr>
                        <w:top w:val="none" w:sz="0" w:space="0" w:color="auto"/>
                        <w:left w:val="none" w:sz="0" w:space="0" w:color="auto"/>
                        <w:bottom w:val="none" w:sz="0" w:space="0" w:color="auto"/>
                        <w:right w:val="none" w:sz="0" w:space="0" w:color="auto"/>
                      </w:divBdr>
                      <w:divsChild>
                        <w:div w:id="252980947">
                          <w:marLeft w:val="0"/>
                          <w:marRight w:val="0"/>
                          <w:marTop w:val="0"/>
                          <w:marBottom w:val="0"/>
                          <w:divBdr>
                            <w:top w:val="none" w:sz="0" w:space="0" w:color="auto"/>
                            <w:left w:val="none" w:sz="0" w:space="0" w:color="auto"/>
                            <w:bottom w:val="none" w:sz="0" w:space="0" w:color="auto"/>
                            <w:right w:val="none" w:sz="0" w:space="0" w:color="auto"/>
                          </w:divBdr>
                          <w:divsChild>
                            <w:div w:id="1215501714">
                              <w:marLeft w:val="-150"/>
                              <w:marRight w:val="-150"/>
                              <w:marTop w:val="0"/>
                              <w:marBottom w:val="0"/>
                              <w:divBdr>
                                <w:top w:val="none" w:sz="0" w:space="0" w:color="auto"/>
                                <w:left w:val="none" w:sz="0" w:space="0" w:color="auto"/>
                                <w:bottom w:val="none" w:sz="0" w:space="0" w:color="auto"/>
                                <w:right w:val="none" w:sz="0" w:space="0" w:color="auto"/>
                              </w:divBdr>
                              <w:divsChild>
                                <w:div w:id="29348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676897">
                      <w:marLeft w:val="0"/>
                      <w:marRight w:val="0"/>
                      <w:marTop w:val="0"/>
                      <w:marBottom w:val="0"/>
                      <w:divBdr>
                        <w:top w:val="none" w:sz="0" w:space="0" w:color="auto"/>
                        <w:left w:val="none" w:sz="0" w:space="0" w:color="auto"/>
                        <w:bottom w:val="none" w:sz="0" w:space="0" w:color="auto"/>
                        <w:right w:val="none" w:sz="0" w:space="0" w:color="auto"/>
                      </w:divBdr>
                      <w:divsChild>
                        <w:div w:id="295453002">
                          <w:marLeft w:val="0"/>
                          <w:marRight w:val="0"/>
                          <w:marTop w:val="0"/>
                          <w:marBottom w:val="0"/>
                          <w:divBdr>
                            <w:top w:val="none" w:sz="0" w:space="0" w:color="auto"/>
                            <w:left w:val="none" w:sz="0" w:space="0" w:color="auto"/>
                            <w:bottom w:val="none" w:sz="0" w:space="0" w:color="auto"/>
                            <w:right w:val="none" w:sz="0" w:space="0" w:color="auto"/>
                          </w:divBdr>
                        </w:div>
                      </w:divsChild>
                    </w:div>
                    <w:div w:id="1083450303">
                      <w:marLeft w:val="0"/>
                      <w:marRight w:val="0"/>
                      <w:marTop w:val="0"/>
                      <w:marBottom w:val="0"/>
                      <w:divBdr>
                        <w:top w:val="none" w:sz="0" w:space="0" w:color="auto"/>
                        <w:left w:val="none" w:sz="0" w:space="0" w:color="auto"/>
                        <w:bottom w:val="none" w:sz="0" w:space="0" w:color="auto"/>
                        <w:right w:val="none" w:sz="0" w:space="0" w:color="auto"/>
                      </w:divBdr>
                      <w:divsChild>
                        <w:div w:id="422650824">
                          <w:marLeft w:val="0"/>
                          <w:marRight w:val="0"/>
                          <w:marTop w:val="0"/>
                          <w:marBottom w:val="0"/>
                          <w:divBdr>
                            <w:top w:val="none" w:sz="0" w:space="0" w:color="auto"/>
                            <w:left w:val="none" w:sz="0" w:space="0" w:color="auto"/>
                            <w:bottom w:val="none" w:sz="0" w:space="0" w:color="auto"/>
                            <w:right w:val="none" w:sz="0" w:space="0" w:color="auto"/>
                          </w:divBdr>
                          <w:divsChild>
                            <w:div w:id="1633634156">
                              <w:marLeft w:val="-150"/>
                              <w:marRight w:val="-150"/>
                              <w:marTop w:val="0"/>
                              <w:marBottom w:val="0"/>
                              <w:divBdr>
                                <w:top w:val="none" w:sz="0" w:space="0" w:color="auto"/>
                                <w:left w:val="none" w:sz="0" w:space="0" w:color="auto"/>
                                <w:bottom w:val="none" w:sz="0" w:space="0" w:color="auto"/>
                                <w:right w:val="none" w:sz="0" w:space="0" w:color="auto"/>
                              </w:divBdr>
                              <w:divsChild>
                                <w:div w:id="53453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347318">
                      <w:marLeft w:val="0"/>
                      <w:marRight w:val="0"/>
                      <w:marTop w:val="0"/>
                      <w:marBottom w:val="0"/>
                      <w:divBdr>
                        <w:top w:val="none" w:sz="0" w:space="0" w:color="auto"/>
                        <w:left w:val="none" w:sz="0" w:space="0" w:color="auto"/>
                        <w:bottom w:val="none" w:sz="0" w:space="0" w:color="auto"/>
                        <w:right w:val="none" w:sz="0" w:space="0" w:color="auto"/>
                      </w:divBdr>
                      <w:divsChild>
                        <w:div w:id="214665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118462">
          <w:marLeft w:val="0"/>
          <w:marRight w:val="0"/>
          <w:marTop w:val="0"/>
          <w:marBottom w:val="0"/>
          <w:divBdr>
            <w:top w:val="none" w:sz="0" w:space="0" w:color="auto"/>
            <w:left w:val="none" w:sz="0" w:space="0" w:color="auto"/>
            <w:bottom w:val="none" w:sz="0" w:space="0" w:color="auto"/>
            <w:right w:val="none" w:sz="0" w:space="0" w:color="auto"/>
          </w:divBdr>
          <w:divsChild>
            <w:div w:id="579867676">
              <w:marLeft w:val="0"/>
              <w:marRight w:val="0"/>
              <w:marTop w:val="0"/>
              <w:marBottom w:val="0"/>
              <w:divBdr>
                <w:top w:val="none" w:sz="0" w:space="0" w:color="auto"/>
                <w:left w:val="none" w:sz="0" w:space="0" w:color="auto"/>
                <w:bottom w:val="none" w:sz="0" w:space="0" w:color="auto"/>
                <w:right w:val="none" w:sz="0" w:space="0" w:color="auto"/>
              </w:divBdr>
              <w:divsChild>
                <w:div w:id="687374246">
                  <w:marLeft w:val="0"/>
                  <w:marRight w:val="0"/>
                  <w:marTop w:val="0"/>
                  <w:marBottom w:val="0"/>
                  <w:divBdr>
                    <w:top w:val="none" w:sz="0" w:space="0" w:color="auto"/>
                    <w:left w:val="none" w:sz="0" w:space="0" w:color="auto"/>
                    <w:bottom w:val="none" w:sz="0" w:space="0" w:color="auto"/>
                    <w:right w:val="none" w:sz="0" w:space="0" w:color="auto"/>
                  </w:divBdr>
                  <w:divsChild>
                    <w:div w:id="155074614">
                      <w:marLeft w:val="0"/>
                      <w:marRight w:val="0"/>
                      <w:marTop w:val="0"/>
                      <w:marBottom w:val="0"/>
                      <w:divBdr>
                        <w:top w:val="none" w:sz="0" w:space="0" w:color="auto"/>
                        <w:left w:val="none" w:sz="0" w:space="0" w:color="auto"/>
                        <w:bottom w:val="none" w:sz="0" w:space="0" w:color="auto"/>
                        <w:right w:val="none" w:sz="0" w:space="0" w:color="auto"/>
                      </w:divBdr>
                      <w:divsChild>
                        <w:div w:id="966081023">
                          <w:marLeft w:val="0"/>
                          <w:marRight w:val="0"/>
                          <w:marTop w:val="0"/>
                          <w:marBottom w:val="0"/>
                          <w:divBdr>
                            <w:top w:val="none" w:sz="0" w:space="0" w:color="auto"/>
                            <w:left w:val="none" w:sz="0" w:space="0" w:color="auto"/>
                            <w:bottom w:val="none" w:sz="0" w:space="0" w:color="auto"/>
                            <w:right w:val="none" w:sz="0" w:space="0" w:color="auto"/>
                          </w:divBdr>
                          <w:divsChild>
                            <w:div w:id="1358920857">
                              <w:marLeft w:val="-150"/>
                              <w:marRight w:val="-150"/>
                              <w:marTop w:val="0"/>
                              <w:marBottom w:val="0"/>
                              <w:divBdr>
                                <w:top w:val="none" w:sz="0" w:space="0" w:color="auto"/>
                                <w:left w:val="none" w:sz="0" w:space="0" w:color="auto"/>
                                <w:bottom w:val="none" w:sz="0" w:space="0" w:color="auto"/>
                                <w:right w:val="none" w:sz="0" w:space="0" w:color="auto"/>
                              </w:divBdr>
                              <w:divsChild>
                                <w:div w:id="29518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139586">
                      <w:marLeft w:val="0"/>
                      <w:marRight w:val="0"/>
                      <w:marTop w:val="0"/>
                      <w:marBottom w:val="0"/>
                      <w:divBdr>
                        <w:top w:val="none" w:sz="0" w:space="0" w:color="auto"/>
                        <w:left w:val="none" w:sz="0" w:space="0" w:color="auto"/>
                        <w:bottom w:val="none" w:sz="0" w:space="0" w:color="auto"/>
                        <w:right w:val="none" w:sz="0" w:space="0" w:color="auto"/>
                      </w:divBdr>
                      <w:divsChild>
                        <w:div w:id="367415704">
                          <w:marLeft w:val="0"/>
                          <w:marRight w:val="0"/>
                          <w:marTop w:val="0"/>
                          <w:marBottom w:val="0"/>
                          <w:divBdr>
                            <w:top w:val="none" w:sz="0" w:space="0" w:color="auto"/>
                            <w:left w:val="none" w:sz="0" w:space="0" w:color="auto"/>
                            <w:bottom w:val="none" w:sz="0" w:space="0" w:color="auto"/>
                            <w:right w:val="none" w:sz="0" w:space="0" w:color="auto"/>
                          </w:divBdr>
                          <w:divsChild>
                            <w:div w:id="873687808">
                              <w:marLeft w:val="-150"/>
                              <w:marRight w:val="-150"/>
                              <w:marTop w:val="0"/>
                              <w:marBottom w:val="0"/>
                              <w:divBdr>
                                <w:top w:val="none" w:sz="0" w:space="0" w:color="auto"/>
                                <w:left w:val="none" w:sz="0" w:space="0" w:color="auto"/>
                                <w:bottom w:val="none" w:sz="0" w:space="0" w:color="auto"/>
                                <w:right w:val="none" w:sz="0" w:space="0" w:color="auto"/>
                              </w:divBdr>
                              <w:divsChild>
                                <w:div w:id="206112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440405">
                      <w:marLeft w:val="0"/>
                      <w:marRight w:val="0"/>
                      <w:marTop w:val="0"/>
                      <w:marBottom w:val="0"/>
                      <w:divBdr>
                        <w:top w:val="none" w:sz="0" w:space="0" w:color="auto"/>
                        <w:left w:val="none" w:sz="0" w:space="0" w:color="auto"/>
                        <w:bottom w:val="none" w:sz="0" w:space="0" w:color="auto"/>
                        <w:right w:val="none" w:sz="0" w:space="0" w:color="auto"/>
                      </w:divBdr>
                      <w:divsChild>
                        <w:div w:id="1454709991">
                          <w:marLeft w:val="0"/>
                          <w:marRight w:val="0"/>
                          <w:marTop w:val="0"/>
                          <w:marBottom w:val="0"/>
                          <w:divBdr>
                            <w:top w:val="none" w:sz="0" w:space="0" w:color="auto"/>
                            <w:left w:val="none" w:sz="0" w:space="0" w:color="auto"/>
                            <w:bottom w:val="none" w:sz="0" w:space="0" w:color="auto"/>
                            <w:right w:val="none" w:sz="0" w:space="0" w:color="auto"/>
                          </w:divBdr>
                          <w:divsChild>
                            <w:div w:id="1703438519">
                              <w:marLeft w:val="-150"/>
                              <w:marRight w:val="-150"/>
                              <w:marTop w:val="0"/>
                              <w:marBottom w:val="0"/>
                              <w:divBdr>
                                <w:top w:val="none" w:sz="0" w:space="0" w:color="auto"/>
                                <w:left w:val="none" w:sz="0" w:space="0" w:color="auto"/>
                                <w:bottom w:val="none" w:sz="0" w:space="0" w:color="auto"/>
                                <w:right w:val="none" w:sz="0" w:space="0" w:color="auto"/>
                              </w:divBdr>
                              <w:divsChild>
                                <w:div w:id="55007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997723">
                      <w:marLeft w:val="0"/>
                      <w:marRight w:val="0"/>
                      <w:marTop w:val="0"/>
                      <w:marBottom w:val="0"/>
                      <w:divBdr>
                        <w:top w:val="none" w:sz="0" w:space="0" w:color="auto"/>
                        <w:left w:val="none" w:sz="0" w:space="0" w:color="auto"/>
                        <w:bottom w:val="none" w:sz="0" w:space="0" w:color="auto"/>
                        <w:right w:val="none" w:sz="0" w:space="0" w:color="auto"/>
                      </w:divBdr>
                      <w:divsChild>
                        <w:div w:id="176772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850735">
          <w:marLeft w:val="0"/>
          <w:marRight w:val="0"/>
          <w:marTop w:val="0"/>
          <w:marBottom w:val="0"/>
          <w:divBdr>
            <w:top w:val="none" w:sz="0" w:space="0" w:color="auto"/>
            <w:left w:val="none" w:sz="0" w:space="0" w:color="auto"/>
            <w:bottom w:val="none" w:sz="0" w:space="0" w:color="auto"/>
            <w:right w:val="none" w:sz="0" w:space="0" w:color="auto"/>
          </w:divBdr>
          <w:divsChild>
            <w:div w:id="1231312405">
              <w:marLeft w:val="0"/>
              <w:marRight w:val="0"/>
              <w:marTop w:val="0"/>
              <w:marBottom w:val="0"/>
              <w:divBdr>
                <w:top w:val="none" w:sz="0" w:space="0" w:color="auto"/>
                <w:left w:val="none" w:sz="0" w:space="0" w:color="auto"/>
                <w:bottom w:val="none" w:sz="0" w:space="0" w:color="auto"/>
                <w:right w:val="none" w:sz="0" w:space="0" w:color="auto"/>
              </w:divBdr>
              <w:divsChild>
                <w:div w:id="1770077187">
                  <w:marLeft w:val="0"/>
                  <w:marRight w:val="0"/>
                  <w:marTop w:val="0"/>
                  <w:marBottom w:val="0"/>
                  <w:divBdr>
                    <w:top w:val="none" w:sz="0" w:space="0" w:color="auto"/>
                    <w:left w:val="none" w:sz="0" w:space="0" w:color="auto"/>
                    <w:bottom w:val="none" w:sz="0" w:space="0" w:color="auto"/>
                    <w:right w:val="none" w:sz="0" w:space="0" w:color="auto"/>
                  </w:divBdr>
                  <w:divsChild>
                    <w:div w:id="1255016241">
                      <w:marLeft w:val="0"/>
                      <w:marRight w:val="0"/>
                      <w:marTop w:val="0"/>
                      <w:marBottom w:val="0"/>
                      <w:divBdr>
                        <w:top w:val="none" w:sz="0" w:space="0" w:color="auto"/>
                        <w:left w:val="none" w:sz="0" w:space="0" w:color="auto"/>
                        <w:bottom w:val="none" w:sz="0" w:space="0" w:color="auto"/>
                        <w:right w:val="none" w:sz="0" w:space="0" w:color="auto"/>
                      </w:divBdr>
                      <w:divsChild>
                        <w:div w:id="922027951">
                          <w:marLeft w:val="0"/>
                          <w:marRight w:val="0"/>
                          <w:marTop w:val="0"/>
                          <w:marBottom w:val="0"/>
                          <w:divBdr>
                            <w:top w:val="none" w:sz="0" w:space="0" w:color="auto"/>
                            <w:left w:val="none" w:sz="0" w:space="0" w:color="auto"/>
                            <w:bottom w:val="none" w:sz="0" w:space="0" w:color="auto"/>
                            <w:right w:val="none" w:sz="0" w:space="0" w:color="auto"/>
                          </w:divBdr>
                          <w:divsChild>
                            <w:div w:id="168759218">
                              <w:marLeft w:val="-150"/>
                              <w:marRight w:val="-150"/>
                              <w:marTop w:val="0"/>
                              <w:marBottom w:val="0"/>
                              <w:divBdr>
                                <w:top w:val="none" w:sz="0" w:space="0" w:color="auto"/>
                                <w:left w:val="none" w:sz="0" w:space="0" w:color="auto"/>
                                <w:bottom w:val="none" w:sz="0" w:space="0" w:color="auto"/>
                                <w:right w:val="none" w:sz="0" w:space="0" w:color="auto"/>
                              </w:divBdr>
                              <w:divsChild>
                                <w:div w:id="113694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054738">
                      <w:marLeft w:val="0"/>
                      <w:marRight w:val="0"/>
                      <w:marTop w:val="0"/>
                      <w:marBottom w:val="0"/>
                      <w:divBdr>
                        <w:top w:val="none" w:sz="0" w:space="0" w:color="auto"/>
                        <w:left w:val="none" w:sz="0" w:space="0" w:color="auto"/>
                        <w:bottom w:val="none" w:sz="0" w:space="0" w:color="auto"/>
                        <w:right w:val="none" w:sz="0" w:space="0" w:color="auto"/>
                      </w:divBdr>
                      <w:divsChild>
                        <w:div w:id="2066487515">
                          <w:marLeft w:val="0"/>
                          <w:marRight w:val="0"/>
                          <w:marTop w:val="0"/>
                          <w:marBottom w:val="0"/>
                          <w:divBdr>
                            <w:top w:val="none" w:sz="0" w:space="0" w:color="auto"/>
                            <w:left w:val="none" w:sz="0" w:space="0" w:color="auto"/>
                            <w:bottom w:val="none" w:sz="0" w:space="0" w:color="auto"/>
                            <w:right w:val="none" w:sz="0" w:space="0" w:color="auto"/>
                          </w:divBdr>
                          <w:divsChild>
                            <w:div w:id="2015723005">
                              <w:marLeft w:val="-150"/>
                              <w:marRight w:val="-150"/>
                              <w:marTop w:val="0"/>
                              <w:marBottom w:val="0"/>
                              <w:divBdr>
                                <w:top w:val="none" w:sz="0" w:space="0" w:color="auto"/>
                                <w:left w:val="none" w:sz="0" w:space="0" w:color="auto"/>
                                <w:bottom w:val="none" w:sz="0" w:space="0" w:color="auto"/>
                                <w:right w:val="none" w:sz="0" w:space="0" w:color="auto"/>
                              </w:divBdr>
                              <w:divsChild>
                                <w:div w:id="145267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2995889">
          <w:marLeft w:val="0"/>
          <w:marRight w:val="0"/>
          <w:marTop w:val="0"/>
          <w:marBottom w:val="0"/>
          <w:divBdr>
            <w:top w:val="none" w:sz="0" w:space="0" w:color="auto"/>
            <w:left w:val="none" w:sz="0" w:space="0" w:color="auto"/>
            <w:bottom w:val="none" w:sz="0" w:space="0" w:color="auto"/>
            <w:right w:val="none" w:sz="0" w:space="0" w:color="auto"/>
          </w:divBdr>
          <w:divsChild>
            <w:div w:id="1274825873">
              <w:marLeft w:val="0"/>
              <w:marRight w:val="0"/>
              <w:marTop w:val="0"/>
              <w:marBottom w:val="0"/>
              <w:divBdr>
                <w:top w:val="none" w:sz="0" w:space="0" w:color="auto"/>
                <w:left w:val="none" w:sz="0" w:space="0" w:color="auto"/>
                <w:bottom w:val="none" w:sz="0" w:space="0" w:color="auto"/>
                <w:right w:val="none" w:sz="0" w:space="0" w:color="auto"/>
              </w:divBdr>
              <w:divsChild>
                <w:div w:id="1981761693">
                  <w:marLeft w:val="0"/>
                  <w:marRight w:val="0"/>
                  <w:marTop w:val="0"/>
                  <w:marBottom w:val="0"/>
                  <w:divBdr>
                    <w:top w:val="none" w:sz="0" w:space="0" w:color="auto"/>
                    <w:left w:val="none" w:sz="0" w:space="0" w:color="auto"/>
                    <w:bottom w:val="none" w:sz="0" w:space="0" w:color="auto"/>
                    <w:right w:val="none" w:sz="0" w:space="0" w:color="auto"/>
                  </w:divBdr>
                  <w:divsChild>
                    <w:div w:id="557132327">
                      <w:marLeft w:val="0"/>
                      <w:marRight w:val="0"/>
                      <w:marTop w:val="0"/>
                      <w:marBottom w:val="0"/>
                      <w:divBdr>
                        <w:top w:val="none" w:sz="0" w:space="0" w:color="auto"/>
                        <w:left w:val="none" w:sz="0" w:space="0" w:color="auto"/>
                        <w:bottom w:val="none" w:sz="0" w:space="0" w:color="auto"/>
                        <w:right w:val="none" w:sz="0" w:space="0" w:color="auto"/>
                      </w:divBdr>
                      <w:divsChild>
                        <w:div w:id="174730667">
                          <w:marLeft w:val="0"/>
                          <w:marRight w:val="0"/>
                          <w:marTop w:val="0"/>
                          <w:marBottom w:val="0"/>
                          <w:divBdr>
                            <w:top w:val="none" w:sz="0" w:space="0" w:color="auto"/>
                            <w:left w:val="none" w:sz="0" w:space="0" w:color="auto"/>
                            <w:bottom w:val="none" w:sz="0" w:space="0" w:color="auto"/>
                            <w:right w:val="none" w:sz="0" w:space="0" w:color="auto"/>
                          </w:divBdr>
                          <w:divsChild>
                            <w:div w:id="694113686">
                              <w:marLeft w:val="-150"/>
                              <w:marRight w:val="-150"/>
                              <w:marTop w:val="0"/>
                              <w:marBottom w:val="0"/>
                              <w:divBdr>
                                <w:top w:val="none" w:sz="0" w:space="0" w:color="auto"/>
                                <w:left w:val="none" w:sz="0" w:space="0" w:color="auto"/>
                                <w:bottom w:val="none" w:sz="0" w:space="0" w:color="auto"/>
                                <w:right w:val="none" w:sz="0" w:space="0" w:color="auto"/>
                              </w:divBdr>
                              <w:divsChild>
                                <w:div w:id="99302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491178">
                      <w:marLeft w:val="0"/>
                      <w:marRight w:val="0"/>
                      <w:marTop w:val="0"/>
                      <w:marBottom w:val="0"/>
                      <w:divBdr>
                        <w:top w:val="none" w:sz="0" w:space="0" w:color="auto"/>
                        <w:left w:val="none" w:sz="0" w:space="0" w:color="auto"/>
                        <w:bottom w:val="none" w:sz="0" w:space="0" w:color="auto"/>
                        <w:right w:val="none" w:sz="0" w:space="0" w:color="auto"/>
                      </w:divBdr>
                      <w:divsChild>
                        <w:div w:id="560362117">
                          <w:marLeft w:val="0"/>
                          <w:marRight w:val="0"/>
                          <w:marTop w:val="0"/>
                          <w:marBottom w:val="0"/>
                          <w:divBdr>
                            <w:top w:val="none" w:sz="0" w:space="0" w:color="auto"/>
                            <w:left w:val="none" w:sz="0" w:space="0" w:color="auto"/>
                            <w:bottom w:val="none" w:sz="0" w:space="0" w:color="auto"/>
                            <w:right w:val="none" w:sz="0" w:space="0" w:color="auto"/>
                          </w:divBdr>
                          <w:divsChild>
                            <w:div w:id="1268199538">
                              <w:marLeft w:val="-150"/>
                              <w:marRight w:val="-150"/>
                              <w:marTop w:val="0"/>
                              <w:marBottom w:val="0"/>
                              <w:divBdr>
                                <w:top w:val="none" w:sz="0" w:space="0" w:color="auto"/>
                                <w:left w:val="none" w:sz="0" w:space="0" w:color="auto"/>
                                <w:bottom w:val="none" w:sz="0" w:space="0" w:color="auto"/>
                                <w:right w:val="none" w:sz="0" w:space="0" w:color="auto"/>
                              </w:divBdr>
                              <w:divsChild>
                                <w:div w:id="72464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3983035">
          <w:marLeft w:val="0"/>
          <w:marRight w:val="0"/>
          <w:marTop w:val="0"/>
          <w:marBottom w:val="0"/>
          <w:divBdr>
            <w:top w:val="none" w:sz="0" w:space="0" w:color="auto"/>
            <w:left w:val="none" w:sz="0" w:space="0" w:color="auto"/>
            <w:bottom w:val="none" w:sz="0" w:space="0" w:color="auto"/>
            <w:right w:val="none" w:sz="0" w:space="0" w:color="auto"/>
          </w:divBdr>
          <w:divsChild>
            <w:div w:id="1359817247">
              <w:marLeft w:val="0"/>
              <w:marRight w:val="0"/>
              <w:marTop w:val="0"/>
              <w:marBottom w:val="0"/>
              <w:divBdr>
                <w:top w:val="none" w:sz="0" w:space="0" w:color="auto"/>
                <w:left w:val="none" w:sz="0" w:space="0" w:color="auto"/>
                <w:bottom w:val="none" w:sz="0" w:space="0" w:color="auto"/>
                <w:right w:val="none" w:sz="0" w:space="0" w:color="auto"/>
              </w:divBdr>
              <w:divsChild>
                <w:div w:id="1162892072">
                  <w:marLeft w:val="0"/>
                  <w:marRight w:val="0"/>
                  <w:marTop w:val="0"/>
                  <w:marBottom w:val="0"/>
                  <w:divBdr>
                    <w:top w:val="none" w:sz="0" w:space="0" w:color="auto"/>
                    <w:left w:val="none" w:sz="0" w:space="0" w:color="auto"/>
                    <w:bottom w:val="none" w:sz="0" w:space="0" w:color="auto"/>
                    <w:right w:val="none" w:sz="0" w:space="0" w:color="auto"/>
                  </w:divBdr>
                  <w:divsChild>
                    <w:div w:id="190187742">
                      <w:marLeft w:val="0"/>
                      <w:marRight w:val="0"/>
                      <w:marTop w:val="0"/>
                      <w:marBottom w:val="0"/>
                      <w:divBdr>
                        <w:top w:val="none" w:sz="0" w:space="0" w:color="auto"/>
                        <w:left w:val="none" w:sz="0" w:space="0" w:color="auto"/>
                        <w:bottom w:val="none" w:sz="0" w:space="0" w:color="auto"/>
                        <w:right w:val="none" w:sz="0" w:space="0" w:color="auto"/>
                      </w:divBdr>
                      <w:divsChild>
                        <w:div w:id="1562784602">
                          <w:marLeft w:val="0"/>
                          <w:marRight w:val="0"/>
                          <w:marTop w:val="0"/>
                          <w:marBottom w:val="0"/>
                          <w:divBdr>
                            <w:top w:val="none" w:sz="0" w:space="0" w:color="auto"/>
                            <w:left w:val="none" w:sz="0" w:space="0" w:color="auto"/>
                            <w:bottom w:val="none" w:sz="0" w:space="0" w:color="auto"/>
                            <w:right w:val="none" w:sz="0" w:space="0" w:color="auto"/>
                          </w:divBdr>
                          <w:divsChild>
                            <w:div w:id="446627946">
                              <w:marLeft w:val="-150"/>
                              <w:marRight w:val="-150"/>
                              <w:marTop w:val="0"/>
                              <w:marBottom w:val="0"/>
                              <w:divBdr>
                                <w:top w:val="none" w:sz="0" w:space="0" w:color="auto"/>
                                <w:left w:val="none" w:sz="0" w:space="0" w:color="auto"/>
                                <w:bottom w:val="none" w:sz="0" w:space="0" w:color="auto"/>
                                <w:right w:val="none" w:sz="0" w:space="0" w:color="auto"/>
                              </w:divBdr>
                              <w:divsChild>
                                <w:div w:id="1789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476616">
                      <w:marLeft w:val="0"/>
                      <w:marRight w:val="0"/>
                      <w:marTop w:val="0"/>
                      <w:marBottom w:val="0"/>
                      <w:divBdr>
                        <w:top w:val="none" w:sz="0" w:space="0" w:color="auto"/>
                        <w:left w:val="none" w:sz="0" w:space="0" w:color="auto"/>
                        <w:bottom w:val="none" w:sz="0" w:space="0" w:color="auto"/>
                        <w:right w:val="none" w:sz="0" w:space="0" w:color="auto"/>
                      </w:divBdr>
                      <w:divsChild>
                        <w:div w:id="197359776">
                          <w:marLeft w:val="0"/>
                          <w:marRight w:val="0"/>
                          <w:marTop w:val="0"/>
                          <w:marBottom w:val="0"/>
                          <w:divBdr>
                            <w:top w:val="none" w:sz="0" w:space="0" w:color="auto"/>
                            <w:left w:val="none" w:sz="0" w:space="0" w:color="auto"/>
                            <w:bottom w:val="none" w:sz="0" w:space="0" w:color="auto"/>
                            <w:right w:val="none" w:sz="0" w:space="0" w:color="auto"/>
                          </w:divBdr>
                          <w:divsChild>
                            <w:div w:id="1748959502">
                              <w:marLeft w:val="-150"/>
                              <w:marRight w:val="-150"/>
                              <w:marTop w:val="0"/>
                              <w:marBottom w:val="0"/>
                              <w:divBdr>
                                <w:top w:val="none" w:sz="0" w:space="0" w:color="auto"/>
                                <w:left w:val="none" w:sz="0" w:space="0" w:color="auto"/>
                                <w:bottom w:val="none" w:sz="0" w:space="0" w:color="auto"/>
                                <w:right w:val="none" w:sz="0" w:space="0" w:color="auto"/>
                              </w:divBdr>
                              <w:divsChild>
                                <w:div w:id="202840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1818653">
          <w:marLeft w:val="0"/>
          <w:marRight w:val="0"/>
          <w:marTop w:val="0"/>
          <w:marBottom w:val="0"/>
          <w:divBdr>
            <w:top w:val="none" w:sz="0" w:space="0" w:color="auto"/>
            <w:left w:val="none" w:sz="0" w:space="0" w:color="auto"/>
            <w:bottom w:val="none" w:sz="0" w:space="0" w:color="auto"/>
            <w:right w:val="none" w:sz="0" w:space="0" w:color="auto"/>
          </w:divBdr>
          <w:divsChild>
            <w:div w:id="1046182014">
              <w:marLeft w:val="0"/>
              <w:marRight w:val="0"/>
              <w:marTop w:val="0"/>
              <w:marBottom w:val="0"/>
              <w:divBdr>
                <w:top w:val="none" w:sz="0" w:space="0" w:color="auto"/>
                <w:left w:val="none" w:sz="0" w:space="0" w:color="auto"/>
                <w:bottom w:val="none" w:sz="0" w:space="0" w:color="auto"/>
                <w:right w:val="none" w:sz="0" w:space="0" w:color="auto"/>
              </w:divBdr>
              <w:divsChild>
                <w:div w:id="1035155428">
                  <w:marLeft w:val="0"/>
                  <w:marRight w:val="0"/>
                  <w:marTop w:val="0"/>
                  <w:marBottom w:val="0"/>
                  <w:divBdr>
                    <w:top w:val="none" w:sz="0" w:space="0" w:color="auto"/>
                    <w:left w:val="none" w:sz="0" w:space="0" w:color="auto"/>
                    <w:bottom w:val="none" w:sz="0" w:space="0" w:color="auto"/>
                    <w:right w:val="none" w:sz="0" w:space="0" w:color="auto"/>
                  </w:divBdr>
                  <w:divsChild>
                    <w:div w:id="1956130384">
                      <w:marLeft w:val="0"/>
                      <w:marRight w:val="0"/>
                      <w:marTop w:val="0"/>
                      <w:marBottom w:val="0"/>
                      <w:divBdr>
                        <w:top w:val="none" w:sz="0" w:space="0" w:color="auto"/>
                        <w:left w:val="none" w:sz="0" w:space="0" w:color="auto"/>
                        <w:bottom w:val="none" w:sz="0" w:space="0" w:color="auto"/>
                        <w:right w:val="none" w:sz="0" w:space="0" w:color="auto"/>
                      </w:divBdr>
                      <w:divsChild>
                        <w:div w:id="205073107">
                          <w:marLeft w:val="0"/>
                          <w:marRight w:val="0"/>
                          <w:marTop w:val="0"/>
                          <w:marBottom w:val="0"/>
                          <w:divBdr>
                            <w:top w:val="none" w:sz="0" w:space="0" w:color="auto"/>
                            <w:left w:val="none" w:sz="0" w:space="0" w:color="auto"/>
                            <w:bottom w:val="none" w:sz="0" w:space="0" w:color="auto"/>
                            <w:right w:val="none" w:sz="0" w:space="0" w:color="auto"/>
                          </w:divBdr>
                          <w:divsChild>
                            <w:div w:id="994648880">
                              <w:marLeft w:val="-150"/>
                              <w:marRight w:val="-150"/>
                              <w:marTop w:val="0"/>
                              <w:marBottom w:val="0"/>
                              <w:divBdr>
                                <w:top w:val="none" w:sz="0" w:space="0" w:color="auto"/>
                                <w:left w:val="none" w:sz="0" w:space="0" w:color="auto"/>
                                <w:bottom w:val="none" w:sz="0" w:space="0" w:color="auto"/>
                                <w:right w:val="none" w:sz="0" w:space="0" w:color="auto"/>
                              </w:divBdr>
                              <w:divsChild>
                                <w:div w:id="35516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124866">
                      <w:marLeft w:val="0"/>
                      <w:marRight w:val="0"/>
                      <w:marTop w:val="0"/>
                      <w:marBottom w:val="0"/>
                      <w:divBdr>
                        <w:top w:val="none" w:sz="0" w:space="0" w:color="auto"/>
                        <w:left w:val="none" w:sz="0" w:space="0" w:color="auto"/>
                        <w:bottom w:val="none" w:sz="0" w:space="0" w:color="auto"/>
                        <w:right w:val="none" w:sz="0" w:space="0" w:color="auto"/>
                      </w:divBdr>
                      <w:divsChild>
                        <w:div w:id="326784118">
                          <w:marLeft w:val="0"/>
                          <w:marRight w:val="0"/>
                          <w:marTop w:val="0"/>
                          <w:marBottom w:val="0"/>
                          <w:divBdr>
                            <w:top w:val="none" w:sz="0" w:space="0" w:color="auto"/>
                            <w:left w:val="none" w:sz="0" w:space="0" w:color="auto"/>
                            <w:bottom w:val="none" w:sz="0" w:space="0" w:color="auto"/>
                            <w:right w:val="none" w:sz="0" w:space="0" w:color="auto"/>
                          </w:divBdr>
                          <w:divsChild>
                            <w:div w:id="488330603">
                              <w:marLeft w:val="-150"/>
                              <w:marRight w:val="-150"/>
                              <w:marTop w:val="0"/>
                              <w:marBottom w:val="0"/>
                              <w:divBdr>
                                <w:top w:val="none" w:sz="0" w:space="0" w:color="auto"/>
                                <w:left w:val="none" w:sz="0" w:space="0" w:color="auto"/>
                                <w:bottom w:val="none" w:sz="0" w:space="0" w:color="auto"/>
                                <w:right w:val="none" w:sz="0" w:space="0" w:color="auto"/>
                              </w:divBdr>
                              <w:divsChild>
                                <w:div w:id="38151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746629">
                      <w:marLeft w:val="0"/>
                      <w:marRight w:val="0"/>
                      <w:marTop w:val="0"/>
                      <w:marBottom w:val="0"/>
                      <w:divBdr>
                        <w:top w:val="none" w:sz="0" w:space="0" w:color="auto"/>
                        <w:left w:val="none" w:sz="0" w:space="0" w:color="auto"/>
                        <w:bottom w:val="none" w:sz="0" w:space="0" w:color="auto"/>
                        <w:right w:val="none" w:sz="0" w:space="0" w:color="auto"/>
                      </w:divBdr>
                      <w:divsChild>
                        <w:div w:id="2137598333">
                          <w:marLeft w:val="0"/>
                          <w:marRight w:val="0"/>
                          <w:marTop w:val="0"/>
                          <w:marBottom w:val="0"/>
                          <w:divBdr>
                            <w:top w:val="none" w:sz="0" w:space="0" w:color="auto"/>
                            <w:left w:val="none" w:sz="0" w:space="0" w:color="auto"/>
                            <w:bottom w:val="none" w:sz="0" w:space="0" w:color="auto"/>
                            <w:right w:val="none" w:sz="0" w:space="0" w:color="auto"/>
                          </w:divBdr>
                        </w:div>
                      </w:divsChild>
                    </w:div>
                    <w:div w:id="1135483376">
                      <w:marLeft w:val="0"/>
                      <w:marRight w:val="0"/>
                      <w:marTop w:val="0"/>
                      <w:marBottom w:val="0"/>
                      <w:divBdr>
                        <w:top w:val="none" w:sz="0" w:space="0" w:color="auto"/>
                        <w:left w:val="none" w:sz="0" w:space="0" w:color="auto"/>
                        <w:bottom w:val="none" w:sz="0" w:space="0" w:color="auto"/>
                        <w:right w:val="none" w:sz="0" w:space="0" w:color="auto"/>
                      </w:divBdr>
                      <w:divsChild>
                        <w:div w:id="1043293046">
                          <w:marLeft w:val="0"/>
                          <w:marRight w:val="0"/>
                          <w:marTop w:val="0"/>
                          <w:marBottom w:val="0"/>
                          <w:divBdr>
                            <w:top w:val="none" w:sz="0" w:space="0" w:color="auto"/>
                            <w:left w:val="none" w:sz="0" w:space="0" w:color="auto"/>
                            <w:bottom w:val="none" w:sz="0" w:space="0" w:color="auto"/>
                            <w:right w:val="none" w:sz="0" w:space="0" w:color="auto"/>
                          </w:divBdr>
                          <w:divsChild>
                            <w:div w:id="1106733645">
                              <w:marLeft w:val="-150"/>
                              <w:marRight w:val="-150"/>
                              <w:marTop w:val="0"/>
                              <w:marBottom w:val="0"/>
                              <w:divBdr>
                                <w:top w:val="none" w:sz="0" w:space="0" w:color="auto"/>
                                <w:left w:val="none" w:sz="0" w:space="0" w:color="auto"/>
                                <w:bottom w:val="none" w:sz="0" w:space="0" w:color="auto"/>
                                <w:right w:val="none" w:sz="0" w:space="0" w:color="auto"/>
                              </w:divBdr>
                              <w:divsChild>
                                <w:div w:id="176884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4461718">
          <w:marLeft w:val="0"/>
          <w:marRight w:val="0"/>
          <w:marTop w:val="0"/>
          <w:marBottom w:val="0"/>
          <w:divBdr>
            <w:top w:val="none" w:sz="0" w:space="0" w:color="auto"/>
            <w:left w:val="none" w:sz="0" w:space="0" w:color="auto"/>
            <w:bottom w:val="none" w:sz="0" w:space="0" w:color="auto"/>
            <w:right w:val="none" w:sz="0" w:space="0" w:color="auto"/>
          </w:divBdr>
          <w:divsChild>
            <w:div w:id="1751464095">
              <w:marLeft w:val="0"/>
              <w:marRight w:val="0"/>
              <w:marTop w:val="0"/>
              <w:marBottom w:val="0"/>
              <w:divBdr>
                <w:top w:val="none" w:sz="0" w:space="0" w:color="auto"/>
                <w:left w:val="none" w:sz="0" w:space="0" w:color="auto"/>
                <w:bottom w:val="none" w:sz="0" w:space="0" w:color="auto"/>
                <w:right w:val="none" w:sz="0" w:space="0" w:color="auto"/>
              </w:divBdr>
              <w:divsChild>
                <w:div w:id="2070955479">
                  <w:marLeft w:val="0"/>
                  <w:marRight w:val="0"/>
                  <w:marTop w:val="0"/>
                  <w:marBottom w:val="0"/>
                  <w:divBdr>
                    <w:top w:val="none" w:sz="0" w:space="0" w:color="auto"/>
                    <w:left w:val="none" w:sz="0" w:space="0" w:color="auto"/>
                    <w:bottom w:val="none" w:sz="0" w:space="0" w:color="auto"/>
                    <w:right w:val="none" w:sz="0" w:space="0" w:color="auto"/>
                  </w:divBdr>
                  <w:divsChild>
                    <w:div w:id="957101446">
                      <w:marLeft w:val="0"/>
                      <w:marRight w:val="0"/>
                      <w:marTop w:val="0"/>
                      <w:marBottom w:val="0"/>
                      <w:divBdr>
                        <w:top w:val="none" w:sz="0" w:space="0" w:color="auto"/>
                        <w:left w:val="none" w:sz="0" w:space="0" w:color="auto"/>
                        <w:bottom w:val="none" w:sz="0" w:space="0" w:color="auto"/>
                        <w:right w:val="none" w:sz="0" w:space="0" w:color="auto"/>
                      </w:divBdr>
                      <w:divsChild>
                        <w:div w:id="1365445614">
                          <w:marLeft w:val="0"/>
                          <w:marRight w:val="0"/>
                          <w:marTop w:val="0"/>
                          <w:marBottom w:val="0"/>
                          <w:divBdr>
                            <w:top w:val="none" w:sz="0" w:space="0" w:color="auto"/>
                            <w:left w:val="none" w:sz="0" w:space="0" w:color="auto"/>
                            <w:bottom w:val="none" w:sz="0" w:space="0" w:color="auto"/>
                            <w:right w:val="none" w:sz="0" w:space="0" w:color="auto"/>
                          </w:divBdr>
                          <w:divsChild>
                            <w:div w:id="223832120">
                              <w:marLeft w:val="-150"/>
                              <w:marRight w:val="-150"/>
                              <w:marTop w:val="0"/>
                              <w:marBottom w:val="0"/>
                              <w:divBdr>
                                <w:top w:val="none" w:sz="0" w:space="0" w:color="auto"/>
                                <w:left w:val="none" w:sz="0" w:space="0" w:color="auto"/>
                                <w:bottom w:val="none" w:sz="0" w:space="0" w:color="auto"/>
                                <w:right w:val="none" w:sz="0" w:space="0" w:color="auto"/>
                              </w:divBdr>
                              <w:divsChild>
                                <w:div w:id="44454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709641">
                      <w:marLeft w:val="0"/>
                      <w:marRight w:val="0"/>
                      <w:marTop w:val="0"/>
                      <w:marBottom w:val="0"/>
                      <w:divBdr>
                        <w:top w:val="none" w:sz="0" w:space="0" w:color="auto"/>
                        <w:left w:val="none" w:sz="0" w:space="0" w:color="auto"/>
                        <w:bottom w:val="none" w:sz="0" w:space="0" w:color="auto"/>
                        <w:right w:val="none" w:sz="0" w:space="0" w:color="auto"/>
                      </w:divBdr>
                      <w:divsChild>
                        <w:div w:id="1237327272">
                          <w:marLeft w:val="0"/>
                          <w:marRight w:val="0"/>
                          <w:marTop w:val="0"/>
                          <w:marBottom w:val="0"/>
                          <w:divBdr>
                            <w:top w:val="none" w:sz="0" w:space="0" w:color="auto"/>
                            <w:left w:val="none" w:sz="0" w:space="0" w:color="auto"/>
                            <w:bottom w:val="none" w:sz="0" w:space="0" w:color="auto"/>
                            <w:right w:val="none" w:sz="0" w:space="0" w:color="auto"/>
                          </w:divBdr>
                          <w:divsChild>
                            <w:div w:id="896742465">
                              <w:marLeft w:val="-150"/>
                              <w:marRight w:val="-150"/>
                              <w:marTop w:val="0"/>
                              <w:marBottom w:val="0"/>
                              <w:divBdr>
                                <w:top w:val="none" w:sz="0" w:space="0" w:color="auto"/>
                                <w:left w:val="none" w:sz="0" w:space="0" w:color="auto"/>
                                <w:bottom w:val="none" w:sz="0" w:space="0" w:color="auto"/>
                                <w:right w:val="none" w:sz="0" w:space="0" w:color="auto"/>
                              </w:divBdr>
                              <w:divsChild>
                                <w:div w:id="43177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7131748">
          <w:marLeft w:val="0"/>
          <w:marRight w:val="0"/>
          <w:marTop w:val="0"/>
          <w:marBottom w:val="0"/>
          <w:divBdr>
            <w:top w:val="none" w:sz="0" w:space="0" w:color="auto"/>
            <w:left w:val="none" w:sz="0" w:space="0" w:color="auto"/>
            <w:bottom w:val="none" w:sz="0" w:space="0" w:color="auto"/>
            <w:right w:val="none" w:sz="0" w:space="0" w:color="auto"/>
          </w:divBdr>
          <w:divsChild>
            <w:div w:id="2122990292">
              <w:marLeft w:val="0"/>
              <w:marRight w:val="0"/>
              <w:marTop w:val="0"/>
              <w:marBottom w:val="0"/>
              <w:divBdr>
                <w:top w:val="none" w:sz="0" w:space="0" w:color="auto"/>
                <w:left w:val="none" w:sz="0" w:space="0" w:color="auto"/>
                <w:bottom w:val="none" w:sz="0" w:space="0" w:color="auto"/>
                <w:right w:val="none" w:sz="0" w:space="0" w:color="auto"/>
              </w:divBdr>
              <w:divsChild>
                <w:div w:id="773591668">
                  <w:marLeft w:val="0"/>
                  <w:marRight w:val="0"/>
                  <w:marTop w:val="0"/>
                  <w:marBottom w:val="0"/>
                  <w:divBdr>
                    <w:top w:val="none" w:sz="0" w:space="0" w:color="auto"/>
                    <w:left w:val="none" w:sz="0" w:space="0" w:color="auto"/>
                    <w:bottom w:val="none" w:sz="0" w:space="0" w:color="auto"/>
                    <w:right w:val="none" w:sz="0" w:space="0" w:color="auto"/>
                  </w:divBdr>
                  <w:divsChild>
                    <w:div w:id="279343086">
                      <w:marLeft w:val="0"/>
                      <w:marRight w:val="0"/>
                      <w:marTop w:val="0"/>
                      <w:marBottom w:val="0"/>
                      <w:divBdr>
                        <w:top w:val="none" w:sz="0" w:space="0" w:color="auto"/>
                        <w:left w:val="none" w:sz="0" w:space="0" w:color="auto"/>
                        <w:bottom w:val="none" w:sz="0" w:space="0" w:color="auto"/>
                        <w:right w:val="none" w:sz="0" w:space="0" w:color="auto"/>
                      </w:divBdr>
                      <w:divsChild>
                        <w:div w:id="585844791">
                          <w:marLeft w:val="0"/>
                          <w:marRight w:val="0"/>
                          <w:marTop w:val="0"/>
                          <w:marBottom w:val="0"/>
                          <w:divBdr>
                            <w:top w:val="none" w:sz="0" w:space="0" w:color="auto"/>
                            <w:left w:val="none" w:sz="0" w:space="0" w:color="auto"/>
                            <w:bottom w:val="none" w:sz="0" w:space="0" w:color="auto"/>
                            <w:right w:val="none" w:sz="0" w:space="0" w:color="auto"/>
                          </w:divBdr>
                          <w:divsChild>
                            <w:div w:id="1866628522">
                              <w:marLeft w:val="-150"/>
                              <w:marRight w:val="-150"/>
                              <w:marTop w:val="0"/>
                              <w:marBottom w:val="0"/>
                              <w:divBdr>
                                <w:top w:val="none" w:sz="0" w:space="0" w:color="auto"/>
                                <w:left w:val="none" w:sz="0" w:space="0" w:color="auto"/>
                                <w:bottom w:val="none" w:sz="0" w:space="0" w:color="auto"/>
                                <w:right w:val="none" w:sz="0" w:space="0" w:color="auto"/>
                              </w:divBdr>
                              <w:divsChild>
                                <w:div w:id="23340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659286">
                      <w:marLeft w:val="0"/>
                      <w:marRight w:val="0"/>
                      <w:marTop w:val="0"/>
                      <w:marBottom w:val="0"/>
                      <w:divBdr>
                        <w:top w:val="none" w:sz="0" w:space="0" w:color="auto"/>
                        <w:left w:val="none" w:sz="0" w:space="0" w:color="auto"/>
                        <w:bottom w:val="none" w:sz="0" w:space="0" w:color="auto"/>
                        <w:right w:val="none" w:sz="0" w:space="0" w:color="auto"/>
                      </w:divBdr>
                      <w:divsChild>
                        <w:div w:id="540821183">
                          <w:marLeft w:val="0"/>
                          <w:marRight w:val="0"/>
                          <w:marTop w:val="0"/>
                          <w:marBottom w:val="0"/>
                          <w:divBdr>
                            <w:top w:val="none" w:sz="0" w:space="0" w:color="auto"/>
                            <w:left w:val="none" w:sz="0" w:space="0" w:color="auto"/>
                            <w:bottom w:val="none" w:sz="0" w:space="0" w:color="auto"/>
                            <w:right w:val="none" w:sz="0" w:space="0" w:color="auto"/>
                          </w:divBdr>
                          <w:divsChild>
                            <w:div w:id="689918305">
                              <w:marLeft w:val="-150"/>
                              <w:marRight w:val="-150"/>
                              <w:marTop w:val="0"/>
                              <w:marBottom w:val="0"/>
                              <w:divBdr>
                                <w:top w:val="none" w:sz="0" w:space="0" w:color="auto"/>
                                <w:left w:val="none" w:sz="0" w:space="0" w:color="auto"/>
                                <w:bottom w:val="none" w:sz="0" w:space="0" w:color="auto"/>
                                <w:right w:val="none" w:sz="0" w:space="0" w:color="auto"/>
                              </w:divBdr>
                              <w:divsChild>
                                <w:div w:id="70329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8986299">
          <w:marLeft w:val="0"/>
          <w:marRight w:val="0"/>
          <w:marTop w:val="0"/>
          <w:marBottom w:val="0"/>
          <w:divBdr>
            <w:top w:val="none" w:sz="0" w:space="0" w:color="auto"/>
            <w:left w:val="none" w:sz="0" w:space="0" w:color="auto"/>
            <w:bottom w:val="none" w:sz="0" w:space="0" w:color="auto"/>
            <w:right w:val="none" w:sz="0" w:space="0" w:color="auto"/>
          </w:divBdr>
          <w:divsChild>
            <w:div w:id="374893970">
              <w:marLeft w:val="0"/>
              <w:marRight w:val="0"/>
              <w:marTop w:val="0"/>
              <w:marBottom w:val="0"/>
              <w:divBdr>
                <w:top w:val="none" w:sz="0" w:space="0" w:color="auto"/>
                <w:left w:val="none" w:sz="0" w:space="0" w:color="auto"/>
                <w:bottom w:val="none" w:sz="0" w:space="0" w:color="auto"/>
                <w:right w:val="none" w:sz="0" w:space="0" w:color="auto"/>
              </w:divBdr>
              <w:divsChild>
                <w:div w:id="806437736">
                  <w:marLeft w:val="0"/>
                  <w:marRight w:val="0"/>
                  <w:marTop w:val="0"/>
                  <w:marBottom w:val="0"/>
                  <w:divBdr>
                    <w:top w:val="none" w:sz="0" w:space="0" w:color="auto"/>
                    <w:left w:val="none" w:sz="0" w:space="0" w:color="auto"/>
                    <w:bottom w:val="none" w:sz="0" w:space="0" w:color="auto"/>
                    <w:right w:val="none" w:sz="0" w:space="0" w:color="auto"/>
                  </w:divBdr>
                  <w:divsChild>
                    <w:div w:id="1906840920">
                      <w:marLeft w:val="0"/>
                      <w:marRight w:val="0"/>
                      <w:marTop w:val="0"/>
                      <w:marBottom w:val="0"/>
                      <w:divBdr>
                        <w:top w:val="none" w:sz="0" w:space="0" w:color="auto"/>
                        <w:left w:val="none" w:sz="0" w:space="0" w:color="auto"/>
                        <w:bottom w:val="none" w:sz="0" w:space="0" w:color="auto"/>
                        <w:right w:val="none" w:sz="0" w:space="0" w:color="auto"/>
                      </w:divBdr>
                      <w:divsChild>
                        <w:div w:id="238248986">
                          <w:marLeft w:val="0"/>
                          <w:marRight w:val="0"/>
                          <w:marTop w:val="0"/>
                          <w:marBottom w:val="0"/>
                          <w:divBdr>
                            <w:top w:val="none" w:sz="0" w:space="0" w:color="auto"/>
                            <w:left w:val="none" w:sz="0" w:space="0" w:color="auto"/>
                            <w:bottom w:val="none" w:sz="0" w:space="0" w:color="auto"/>
                            <w:right w:val="none" w:sz="0" w:space="0" w:color="auto"/>
                          </w:divBdr>
                          <w:divsChild>
                            <w:div w:id="832179925">
                              <w:marLeft w:val="-150"/>
                              <w:marRight w:val="-150"/>
                              <w:marTop w:val="0"/>
                              <w:marBottom w:val="0"/>
                              <w:divBdr>
                                <w:top w:val="none" w:sz="0" w:space="0" w:color="auto"/>
                                <w:left w:val="none" w:sz="0" w:space="0" w:color="auto"/>
                                <w:bottom w:val="none" w:sz="0" w:space="0" w:color="auto"/>
                                <w:right w:val="none" w:sz="0" w:space="0" w:color="auto"/>
                              </w:divBdr>
                              <w:divsChild>
                                <w:div w:id="187642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332939">
                      <w:marLeft w:val="0"/>
                      <w:marRight w:val="0"/>
                      <w:marTop w:val="0"/>
                      <w:marBottom w:val="0"/>
                      <w:divBdr>
                        <w:top w:val="none" w:sz="0" w:space="0" w:color="auto"/>
                        <w:left w:val="none" w:sz="0" w:space="0" w:color="auto"/>
                        <w:bottom w:val="none" w:sz="0" w:space="0" w:color="auto"/>
                        <w:right w:val="none" w:sz="0" w:space="0" w:color="auto"/>
                      </w:divBdr>
                      <w:divsChild>
                        <w:div w:id="1453791279">
                          <w:marLeft w:val="0"/>
                          <w:marRight w:val="0"/>
                          <w:marTop w:val="0"/>
                          <w:marBottom w:val="0"/>
                          <w:divBdr>
                            <w:top w:val="none" w:sz="0" w:space="0" w:color="auto"/>
                            <w:left w:val="none" w:sz="0" w:space="0" w:color="auto"/>
                            <w:bottom w:val="none" w:sz="0" w:space="0" w:color="auto"/>
                            <w:right w:val="none" w:sz="0" w:space="0" w:color="auto"/>
                          </w:divBdr>
                          <w:divsChild>
                            <w:div w:id="867445492">
                              <w:marLeft w:val="-150"/>
                              <w:marRight w:val="-150"/>
                              <w:marTop w:val="0"/>
                              <w:marBottom w:val="0"/>
                              <w:divBdr>
                                <w:top w:val="none" w:sz="0" w:space="0" w:color="auto"/>
                                <w:left w:val="none" w:sz="0" w:space="0" w:color="auto"/>
                                <w:bottom w:val="none" w:sz="0" w:space="0" w:color="auto"/>
                                <w:right w:val="none" w:sz="0" w:space="0" w:color="auto"/>
                              </w:divBdr>
                              <w:divsChild>
                                <w:div w:id="175855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4896400">
          <w:marLeft w:val="0"/>
          <w:marRight w:val="0"/>
          <w:marTop w:val="0"/>
          <w:marBottom w:val="0"/>
          <w:divBdr>
            <w:top w:val="none" w:sz="0" w:space="0" w:color="auto"/>
            <w:left w:val="none" w:sz="0" w:space="0" w:color="auto"/>
            <w:bottom w:val="none" w:sz="0" w:space="0" w:color="auto"/>
            <w:right w:val="none" w:sz="0" w:space="0" w:color="auto"/>
          </w:divBdr>
          <w:divsChild>
            <w:div w:id="1480074997">
              <w:marLeft w:val="0"/>
              <w:marRight w:val="0"/>
              <w:marTop w:val="0"/>
              <w:marBottom w:val="0"/>
              <w:divBdr>
                <w:top w:val="none" w:sz="0" w:space="0" w:color="auto"/>
                <w:left w:val="none" w:sz="0" w:space="0" w:color="auto"/>
                <w:bottom w:val="none" w:sz="0" w:space="0" w:color="auto"/>
                <w:right w:val="none" w:sz="0" w:space="0" w:color="auto"/>
              </w:divBdr>
              <w:divsChild>
                <w:div w:id="1952856357">
                  <w:marLeft w:val="0"/>
                  <w:marRight w:val="0"/>
                  <w:marTop w:val="0"/>
                  <w:marBottom w:val="0"/>
                  <w:divBdr>
                    <w:top w:val="none" w:sz="0" w:space="0" w:color="auto"/>
                    <w:left w:val="none" w:sz="0" w:space="0" w:color="auto"/>
                    <w:bottom w:val="none" w:sz="0" w:space="0" w:color="auto"/>
                    <w:right w:val="none" w:sz="0" w:space="0" w:color="auto"/>
                  </w:divBdr>
                  <w:divsChild>
                    <w:div w:id="1587765300">
                      <w:marLeft w:val="0"/>
                      <w:marRight w:val="0"/>
                      <w:marTop w:val="0"/>
                      <w:marBottom w:val="0"/>
                      <w:divBdr>
                        <w:top w:val="none" w:sz="0" w:space="0" w:color="auto"/>
                        <w:left w:val="none" w:sz="0" w:space="0" w:color="auto"/>
                        <w:bottom w:val="none" w:sz="0" w:space="0" w:color="auto"/>
                        <w:right w:val="none" w:sz="0" w:space="0" w:color="auto"/>
                      </w:divBdr>
                      <w:divsChild>
                        <w:div w:id="1141264572">
                          <w:marLeft w:val="0"/>
                          <w:marRight w:val="0"/>
                          <w:marTop w:val="0"/>
                          <w:marBottom w:val="0"/>
                          <w:divBdr>
                            <w:top w:val="none" w:sz="0" w:space="0" w:color="auto"/>
                            <w:left w:val="none" w:sz="0" w:space="0" w:color="auto"/>
                            <w:bottom w:val="none" w:sz="0" w:space="0" w:color="auto"/>
                            <w:right w:val="none" w:sz="0" w:space="0" w:color="auto"/>
                          </w:divBdr>
                          <w:divsChild>
                            <w:div w:id="835457444">
                              <w:marLeft w:val="-150"/>
                              <w:marRight w:val="-150"/>
                              <w:marTop w:val="0"/>
                              <w:marBottom w:val="0"/>
                              <w:divBdr>
                                <w:top w:val="none" w:sz="0" w:space="0" w:color="auto"/>
                                <w:left w:val="none" w:sz="0" w:space="0" w:color="auto"/>
                                <w:bottom w:val="none" w:sz="0" w:space="0" w:color="auto"/>
                                <w:right w:val="none" w:sz="0" w:space="0" w:color="auto"/>
                              </w:divBdr>
                              <w:divsChild>
                                <w:div w:id="129035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263250">
                      <w:marLeft w:val="0"/>
                      <w:marRight w:val="0"/>
                      <w:marTop w:val="0"/>
                      <w:marBottom w:val="0"/>
                      <w:divBdr>
                        <w:top w:val="none" w:sz="0" w:space="0" w:color="auto"/>
                        <w:left w:val="none" w:sz="0" w:space="0" w:color="auto"/>
                        <w:bottom w:val="none" w:sz="0" w:space="0" w:color="auto"/>
                        <w:right w:val="none" w:sz="0" w:space="0" w:color="auto"/>
                      </w:divBdr>
                      <w:divsChild>
                        <w:div w:id="924849083">
                          <w:marLeft w:val="0"/>
                          <w:marRight w:val="0"/>
                          <w:marTop w:val="0"/>
                          <w:marBottom w:val="0"/>
                          <w:divBdr>
                            <w:top w:val="none" w:sz="0" w:space="0" w:color="auto"/>
                            <w:left w:val="none" w:sz="0" w:space="0" w:color="auto"/>
                            <w:bottom w:val="none" w:sz="0" w:space="0" w:color="auto"/>
                            <w:right w:val="none" w:sz="0" w:space="0" w:color="auto"/>
                          </w:divBdr>
                          <w:divsChild>
                            <w:div w:id="1870794601">
                              <w:marLeft w:val="-150"/>
                              <w:marRight w:val="-150"/>
                              <w:marTop w:val="0"/>
                              <w:marBottom w:val="0"/>
                              <w:divBdr>
                                <w:top w:val="none" w:sz="0" w:space="0" w:color="auto"/>
                                <w:left w:val="none" w:sz="0" w:space="0" w:color="auto"/>
                                <w:bottom w:val="none" w:sz="0" w:space="0" w:color="auto"/>
                                <w:right w:val="none" w:sz="0" w:space="0" w:color="auto"/>
                              </w:divBdr>
                              <w:divsChild>
                                <w:div w:id="119519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0549677">
          <w:marLeft w:val="0"/>
          <w:marRight w:val="0"/>
          <w:marTop w:val="0"/>
          <w:marBottom w:val="0"/>
          <w:divBdr>
            <w:top w:val="none" w:sz="0" w:space="0" w:color="auto"/>
            <w:left w:val="none" w:sz="0" w:space="0" w:color="auto"/>
            <w:bottom w:val="none" w:sz="0" w:space="0" w:color="auto"/>
            <w:right w:val="none" w:sz="0" w:space="0" w:color="auto"/>
          </w:divBdr>
          <w:divsChild>
            <w:div w:id="1897813810">
              <w:marLeft w:val="0"/>
              <w:marRight w:val="0"/>
              <w:marTop w:val="0"/>
              <w:marBottom w:val="0"/>
              <w:divBdr>
                <w:top w:val="none" w:sz="0" w:space="0" w:color="auto"/>
                <w:left w:val="none" w:sz="0" w:space="0" w:color="auto"/>
                <w:bottom w:val="none" w:sz="0" w:space="0" w:color="auto"/>
                <w:right w:val="none" w:sz="0" w:space="0" w:color="auto"/>
              </w:divBdr>
              <w:divsChild>
                <w:div w:id="326057464">
                  <w:marLeft w:val="0"/>
                  <w:marRight w:val="0"/>
                  <w:marTop w:val="0"/>
                  <w:marBottom w:val="0"/>
                  <w:divBdr>
                    <w:top w:val="none" w:sz="0" w:space="0" w:color="auto"/>
                    <w:left w:val="none" w:sz="0" w:space="0" w:color="auto"/>
                    <w:bottom w:val="none" w:sz="0" w:space="0" w:color="auto"/>
                    <w:right w:val="none" w:sz="0" w:space="0" w:color="auto"/>
                  </w:divBdr>
                  <w:divsChild>
                    <w:div w:id="953173794">
                      <w:marLeft w:val="0"/>
                      <w:marRight w:val="0"/>
                      <w:marTop w:val="0"/>
                      <w:marBottom w:val="0"/>
                      <w:divBdr>
                        <w:top w:val="none" w:sz="0" w:space="0" w:color="auto"/>
                        <w:left w:val="none" w:sz="0" w:space="0" w:color="auto"/>
                        <w:bottom w:val="none" w:sz="0" w:space="0" w:color="auto"/>
                        <w:right w:val="none" w:sz="0" w:space="0" w:color="auto"/>
                      </w:divBdr>
                      <w:divsChild>
                        <w:div w:id="1205365298">
                          <w:marLeft w:val="0"/>
                          <w:marRight w:val="0"/>
                          <w:marTop w:val="0"/>
                          <w:marBottom w:val="0"/>
                          <w:divBdr>
                            <w:top w:val="none" w:sz="0" w:space="0" w:color="CCCCCC"/>
                            <w:left w:val="none" w:sz="0" w:space="0" w:color="CCCCCC"/>
                            <w:bottom w:val="none" w:sz="0" w:space="0" w:color="CCCCCC"/>
                            <w:right w:val="none" w:sz="0" w:space="0" w:color="CCCCCC"/>
                          </w:divBdr>
                          <w:divsChild>
                            <w:div w:id="716323195">
                              <w:marLeft w:val="0"/>
                              <w:marRight w:val="0"/>
                              <w:marTop w:val="0"/>
                              <w:marBottom w:val="0"/>
                              <w:divBdr>
                                <w:top w:val="none" w:sz="0" w:space="0" w:color="auto"/>
                                <w:left w:val="none" w:sz="0" w:space="0" w:color="auto"/>
                                <w:bottom w:val="none" w:sz="0" w:space="0" w:color="auto"/>
                                <w:right w:val="none" w:sz="0" w:space="0" w:color="auto"/>
                              </w:divBdr>
                            </w:div>
                            <w:div w:id="172486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476485">
          <w:marLeft w:val="0"/>
          <w:marRight w:val="0"/>
          <w:marTop w:val="0"/>
          <w:marBottom w:val="0"/>
          <w:divBdr>
            <w:top w:val="none" w:sz="0" w:space="0" w:color="auto"/>
            <w:left w:val="none" w:sz="0" w:space="0" w:color="auto"/>
            <w:bottom w:val="none" w:sz="0" w:space="0" w:color="auto"/>
            <w:right w:val="none" w:sz="0" w:space="0" w:color="auto"/>
          </w:divBdr>
          <w:divsChild>
            <w:div w:id="347489893">
              <w:marLeft w:val="0"/>
              <w:marRight w:val="0"/>
              <w:marTop w:val="0"/>
              <w:marBottom w:val="0"/>
              <w:divBdr>
                <w:top w:val="none" w:sz="0" w:space="0" w:color="auto"/>
                <w:left w:val="none" w:sz="0" w:space="0" w:color="auto"/>
                <w:bottom w:val="none" w:sz="0" w:space="0" w:color="auto"/>
                <w:right w:val="none" w:sz="0" w:space="0" w:color="auto"/>
              </w:divBdr>
              <w:divsChild>
                <w:div w:id="1320108697">
                  <w:marLeft w:val="0"/>
                  <w:marRight w:val="0"/>
                  <w:marTop w:val="0"/>
                  <w:marBottom w:val="0"/>
                  <w:divBdr>
                    <w:top w:val="none" w:sz="0" w:space="0" w:color="auto"/>
                    <w:left w:val="none" w:sz="0" w:space="0" w:color="auto"/>
                    <w:bottom w:val="none" w:sz="0" w:space="0" w:color="auto"/>
                    <w:right w:val="none" w:sz="0" w:space="0" w:color="auto"/>
                  </w:divBdr>
                  <w:divsChild>
                    <w:div w:id="1407413281">
                      <w:marLeft w:val="0"/>
                      <w:marRight w:val="0"/>
                      <w:marTop w:val="0"/>
                      <w:marBottom w:val="0"/>
                      <w:divBdr>
                        <w:top w:val="none" w:sz="0" w:space="0" w:color="auto"/>
                        <w:left w:val="none" w:sz="0" w:space="0" w:color="auto"/>
                        <w:bottom w:val="none" w:sz="0" w:space="0" w:color="auto"/>
                        <w:right w:val="none" w:sz="0" w:space="0" w:color="auto"/>
                      </w:divBdr>
                      <w:divsChild>
                        <w:div w:id="1343121531">
                          <w:marLeft w:val="0"/>
                          <w:marRight w:val="0"/>
                          <w:marTop w:val="0"/>
                          <w:marBottom w:val="0"/>
                          <w:divBdr>
                            <w:top w:val="none" w:sz="0" w:space="0" w:color="auto"/>
                            <w:left w:val="none" w:sz="0" w:space="0" w:color="auto"/>
                            <w:bottom w:val="none" w:sz="0" w:space="0" w:color="auto"/>
                            <w:right w:val="none" w:sz="0" w:space="0" w:color="auto"/>
                          </w:divBdr>
                          <w:divsChild>
                            <w:div w:id="1007367367">
                              <w:marLeft w:val="-150"/>
                              <w:marRight w:val="-150"/>
                              <w:marTop w:val="0"/>
                              <w:marBottom w:val="0"/>
                              <w:divBdr>
                                <w:top w:val="none" w:sz="0" w:space="0" w:color="auto"/>
                                <w:left w:val="none" w:sz="0" w:space="0" w:color="auto"/>
                                <w:bottom w:val="none" w:sz="0" w:space="0" w:color="auto"/>
                                <w:right w:val="none" w:sz="0" w:space="0" w:color="auto"/>
                              </w:divBdr>
                              <w:divsChild>
                                <w:div w:id="34926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193048">
                      <w:marLeft w:val="0"/>
                      <w:marRight w:val="0"/>
                      <w:marTop w:val="0"/>
                      <w:marBottom w:val="0"/>
                      <w:divBdr>
                        <w:top w:val="none" w:sz="0" w:space="0" w:color="auto"/>
                        <w:left w:val="none" w:sz="0" w:space="0" w:color="auto"/>
                        <w:bottom w:val="none" w:sz="0" w:space="0" w:color="auto"/>
                        <w:right w:val="none" w:sz="0" w:space="0" w:color="auto"/>
                      </w:divBdr>
                      <w:divsChild>
                        <w:div w:id="888496240">
                          <w:marLeft w:val="0"/>
                          <w:marRight w:val="0"/>
                          <w:marTop w:val="0"/>
                          <w:marBottom w:val="0"/>
                          <w:divBdr>
                            <w:top w:val="none" w:sz="0" w:space="0" w:color="auto"/>
                            <w:left w:val="none" w:sz="0" w:space="0" w:color="auto"/>
                            <w:bottom w:val="none" w:sz="0" w:space="0" w:color="auto"/>
                            <w:right w:val="none" w:sz="0" w:space="0" w:color="auto"/>
                          </w:divBdr>
                          <w:divsChild>
                            <w:div w:id="699938794">
                              <w:marLeft w:val="-150"/>
                              <w:marRight w:val="-150"/>
                              <w:marTop w:val="0"/>
                              <w:marBottom w:val="0"/>
                              <w:divBdr>
                                <w:top w:val="none" w:sz="0" w:space="0" w:color="auto"/>
                                <w:left w:val="none" w:sz="0" w:space="0" w:color="auto"/>
                                <w:bottom w:val="none" w:sz="0" w:space="0" w:color="auto"/>
                                <w:right w:val="none" w:sz="0" w:space="0" w:color="auto"/>
                              </w:divBdr>
                              <w:divsChild>
                                <w:div w:id="1520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6654654">
          <w:marLeft w:val="0"/>
          <w:marRight w:val="0"/>
          <w:marTop w:val="0"/>
          <w:marBottom w:val="0"/>
          <w:divBdr>
            <w:top w:val="none" w:sz="0" w:space="0" w:color="auto"/>
            <w:left w:val="none" w:sz="0" w:space="0" w:color="auto"/>
            <w:bottom w:val="none" w:sz="0" w:space="0" w:color="auto"/>
            <w:right w:val="none" w:sz="0" w:space="0" w:color="auto"/>
          </w:divBdr>
          <w:divsChild>
            <w:div w:id="1228760980">
              <w:marLeft w:val="0"/>
              <w:marRight w:val="0"/>
              <w:marTop w:val="0"/>
              <w:marBottom w:val="0"/>
              <w:divBdr>
                <w:top w:val="none" w:sz="0" w:space="0" w:color="auto"/>
                <w:left w:val="none" w:sz="0" w:space="0" w:color="auto"/>
                <w:bottom w:val="none" w:sz="0" w:space="0" w:color="auto"/>
                <w:right w:val="none" w:sz="0" w:space="0" w:color="auto"/>
              </w:divBdr>
              <w:divsChild>
                <w:div w:id="1858764440">
                  <w:marLeft w:val="0"/>
                  <w:marRight w:val="0"/>
                  <w:marTop w:val="0"/>
                  <w:marBottom w:val="0"/>
                  <w:divBdr>
                    <w:top w:val="none" w:sz="0" w:space="0" w:color="auto"/>
                    <w:left w:val="none" w:sz="0" w:space="0" w:color="auto"/>
                    <w:bottom w:val="none" w:sz="0" w:space="0" w:color="auto"/>
                    <w:right w:val="none" w:sz="0" w:space="0" w:color="auto"/>
                  </w:divBdr>
                  <w:divsChild>
                    <w:div w:id="1707170201">
                      <w:marLeft w:val="0"/>
                      <w:marRight w:val="0"/>
                      <w:marTop w:val="0"/>
                      <w:marBottom w:val="0"/>
                      <w:divBdr>
                        <w:top w:val="none" w:sz="0" w:space="0" w:color="auto"/>
                        <w:left w:val="none" w:sz="0" w:space="0" w:color="auto"/>
                        <w:bottom w:val="none" w:sz="0" w:space="0" w:color="auto"/>
                        <w:right w:val="none" w:sz="0" w:space="0" w:color="auto"/>
                      </w:divBdr>
                      <w:divsChild>
                        <w:div w:id="1786390493">
                          <w:marLeft w:val="0"/>
                          <w:marRight w:val="0"/>
                          <w:marTop w:val="0"/>
                          <w:marBottom w:val="0"/>
                          <w:divBdr>
                            <w:top w:val="none" w:sz="0" w:space="0" w:color="auto"/>
                            <w:left w:val="none" w:sz="0" w:space="0" w:color="auto"/>
                            <w:bottom w:val="none" w:sz="0" w:space="0" w:color="auto"/>
                            <w:right w:val="none" w:sz="0" w:space="0" w:color="auto"/>
                          </w:divBdr>
                          <w:divsChild>
                            <w:div w:id="1305543169">
                              <w:marLeft w:val="-150"/>
                              <w:marRight w:val="-150"/>
                              <w:marTop w:val="0"/>
                              <w:marBottom w:val="0"/>
                              <w:divBdr>
                                <w:top w:val="none" w:sz="0" w:space="0" w:color="auto"/>
                                <w:left w:val="none" w:sz="0" w:space="0" w:color="auto"/>
                                <w:bottom w:val="none" w:sz="0" w:space="0" w:color="auto"/>
                                <w:right w:val="none" w:sz="0" w:space="0" w:color="auto"/>
                              </w:divBdr>
                              <w:divsChild>
                                <w:div w:id="18335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mailto:support@terramare.com"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terramare.com/consumer-privacy-request-for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www.aboutads.info/choices/"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youradchoices.com/choices-faq"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943966-9201-1E4D-97EA-D5B9C4F1F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14</Pages>
  <Words>4626</Words>
  <Characters>26369</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Maalouf</dc:creator>
  <cp:keywords/>
  <dc:description/>
  <cp:lastModifiedBy>Travis LI</cp:lastModifiedBy>
  <cp:revision>3</cp:revision>
  <dcterms:created xsi:type="dcterms:W3CDTF">2025-05-14T17:25:00Z</dcterms:created>
  <dcterms:modified xsi:type="dcterms:W3CDTF">2025-05-14T17:46:00Z</dcterms:modified>
</cp:coreProperties>
</file>